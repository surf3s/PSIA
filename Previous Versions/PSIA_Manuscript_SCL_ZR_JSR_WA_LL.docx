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sdt>
        <w:sdtPr>
          <w:tag w:val="goog_rdk_1"/>
        </w:sdtPr>
        <w:sdtContent>
          <w:ins w:author="Zeljko Rezek" w:id="0" w:date="2020-03-23T19:08:00Z"/>
          <w:sdt>
            <w:sdtPr>
              <w:tag w:val="goog_rdk_2"/>
            </w:sdtPr>
            <w:sdtContent>
              <w:commentRangeStart w:id="0"/>
            </w:sdtContent>
          </w:sdt>
          <w:ins w:author="Zeljko Rezek" w:id="0" w:date="2020-03-23T19:08:00Z">
            <w:r w:rsidDel="00000000" w:rsidR="00000000" w:rsidRPr="00000000">
              <w:rPr>
                <w:rtl w:val="0"/>
              </w:rPr>
              <w:t xml:space="preserve">1</w:t>
            </w:r>
            <w:commentRangeEnd w:id="0"/>
            <w:r w:rsidDel="00000000" w:rsidR="00000000" w:rsidRPr="00000000">
              <w:commentReference w:id="0"/>
            </w:r>
            <w:r w:rsidDel="00000000" w:rsidR="00000000" w:rsidRPr="00000000">
              <w:rPr>
                <w:rtl w:val="0"/>
              </w:rPr>
              <w:t xml:space="preserve">36-137: </w:t>
            </w:r>
          </w:ins>
        </w:sdtContent>
      </w:sdt>
      <w:r w:rsidDel="00000000" w:rsidR="00000000" w:rsidRPr="00000000">
        <w:rPr>
          <w:rtl w:val="0"/>
        </w:rPr>
        <w:t xml:space="preserve">Introducing Platform Surface Interior Angle and Its Role in Flake Formation, Size and Shape</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Four ways archaeologists have tried to gain insights into how flintknapping creates lithic variability are fracture mechanics, controlled experimentation, replication and attribute studies of lithic assemblages. </w:t>
      </w:r>
      <w:sdt>
        <w:sdtPr>
          <w:tag w:val="goog_rdk_3"/>
        </w:sdtPr>
        <w:sdtContent>
          <w:del w:author="Will" w:id="1" w:date="2020-03-31T10:31: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Of the these, f</w:delText>
            </w:r>
          </w:del>
        </w:sdtContent>
      </w:sdt>
      <w:sdt>
        <w:sdtPr>
          <w:tag w:val="goog_rdk_4"/>
        </w:sdtPr>
        <w:sdtContent>
          <w:ins w:author="Will" w:id="1" w:date="2020-03-31T10:31: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racture mechanics has the advantage of </w:t>
      </w:r>
      <w:sdt>
        <w:sdtPr>
          <w:tag w:val="goog_rdk_5"/>
        </w:sdtPr>
        <w:sdtContent>
          <w:del w:author="Will" w:id="2" w:date="2020-03-31T11:03: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being based</w:delText>
            </w:r>
          </w:del>
        </w:sdtContent>
      </w:sdt>
      <w:sdt>
        <w:sdtPr>
          <w:tag w:val="goog_rdk_6"/>
        </w:sdtPr>
        <w:sdtContent>
          <w:ins w:author="Will" w:id="2" w:date="2020-03-31T11:03: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drawing</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more closely on first principles derived from physics and material sciences, but its practical </w:t>
      </w:r>
      <w:sdt>
        <w:sdtPr>
          <w:tag w:val="goog_rdk_7"/>
        </w:sdtPr>
        <w:sdtContent>
          <w:del w:author="Will" w:id="3" w:date="2020-04-02T09:37: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application </w:delText>
            </w:r>
          </w:del>
        </w:sdtContent>
      </w:sdt>
      <w:sdt>
        <w:sdtPr>
          <w:tag w:val="goog_rdk_8"/>
        </w:sdtPr>
        <w:sdtContent>
          <w:ins w:author="Will" w:id="3" w:date="2020-04-02T09:37: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relevance </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 controlled experimentation, replication and lithic studies more generally has been limited. Controlled experiments have the advantage of being able to </w:t>
      </w:r>
      <w:sdt>
        <w:sdtPr>
          <w:tag w:val="goog_rdk_9"/>
        </w:sdtPr>
        <w:sdtContent>
          <w:del w:author="Will" w:id="4" w:date="2020-04-02T09:37: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explicitly </w:delText>
            </w:r>
          </w:del>
        </w:sdtContent>
      </w:sdt>
      <w:sdt>
        <w:sdtPr>
          <w:tag w:val="goog_rdk_10"/>
        </w:sdtPr>
        <w:sdtContent>
          <w:ins w:author="Will" w:id="4" w:date="2020-04-02T09:37: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isolate, and </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quantify the contribution of</w:t>
      </w:r>
      <w:sdt>
        <w:sdtPr>
          <w:tag w:val="goog_rdk_11"/>
        </w:sdtPr>
        <w:sdtContent>
          <w:ins w:author="Will" w:id="5" w:date="2020-04-02T09:38: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individual variables to knapping outcomes, and the results of these experiments have provided models of flake formation that</w:t>
      </w:r>
      <w:sdt>
        <w:sdtPr>
          <w:tag w:val="goog_rdk_12"/>
        </w:sdtPr>
        <w:sdtContent>
          <w:ins w:author="Will" w:id="6" w:date="2020-03-31T11:05: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when applied to the archaeological record of flintknapping</w:t>
      </w:r>
      <w:sdt>
        <w:sdtPr>
          <w:tag w:val="goog_rdk_13"/>
        </w:sdtPr>
        <w:sdtContent>
          <w:ins w:author="Will" w:id="7" w:date="2020-03-31T11:05: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have provided insights into past behavior. Here we </w:t>
      </w:r>
      <w:sdt>
        <w:sdtPr>
          <w:tag w:val="goog_rdk_14"/>
        </w:sdtPr>
        <w:sdtContent>
          <w:del w:author="Will" w:id="8" w:date="2020-03-31T11:06: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attempt to provide some</w:delText>
            </w:r>
          </w:del>
        </w:sdtContent>
      </w:sdt>
      <w:sdt>
        <w:sdtPr>
          <w:tag w:val="goog_rdk_15"/>
        </w:sdtPr>
        <w:sdtContent>
          <w:ins w:author="Will" w:id="8" w:date="2020-03-31T11:06: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 a</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linkage between fracture mechanics and the results of </w:t>
      </w:r>
      <w:sdt>
        <w:sdtPr>
          <w:tag w:val="goog_rdk_16"/>
        </w:sdtPr>
        <w:sdtContent>
          <w:del w:author="Will" w:id="9" w:date="2020-03-31T11:08: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the </w:delText>
            </w:r>
          </w:del>
        </w:sdtContent>
      </w:sdt>
      <w:sdt>
        <w:sdtPr>
          <w:tag w:val="goog_rdk_17"/>
        </w:sdtPr>
        <w:sdtContent>
          <w:ins w:author="Will" w:id="9" w:date="2020-03-31T11:08: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previous </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controlled experiments to increase </w:t>
      </w:r>
      <w:sdt>
        <w:sdtPr>
          <w:tag w:val="goog_rdk_18"/>
        </w:sdtPr>
        <w:sdtContent>
          <w:del w:author="Will" w:id="10" w:date="2020-03-31T11:06: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its </w:delText>
            </w:r>
          </w:del>
        </w:sdtContent>
      </w:sdt>
      <w:sdt>
        <w:sdtPr>
          <w:tag w:val="goog_rdk_19"/>
        </w:sdtPr>
        <w:sdtContent>
          <w:ins w:author="Will" w:id="10" w:date="2020-03-31T11:06: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their combined </w:t>
            </w:r>
          </w:ins>
        </w:sdtContent>
      </w:sdt>
      <w:sdt>
        <w:sdtPr>
          <w:tag w:val="goog_rdk_20"/>
        </w:sdtPr>
        <w:sdtContent>
          <w:commentRangeStart w:id="1"/>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explanatory and predictive</w:t>
      </w:r>
      <w:commentRangeEnd w:id="1"/>
      <w:r w:rsidDel="00000000" w:rsidR="00000000" w:rsidRPr="00000000">
        <w:commentReference w:id="1"/>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power. We do this by </w:t>
      </w:r>
      <w:sdt>
        <w:sdtPr>
          <w:tag w:val="goog_rdk_21"/>
        </w:sdtPr>
        <w:sdtContent>
          <w:ins w:author="Jonathan Reeves" w:id="11" w:date="2020-03-27T13:18: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documenting the influence </w:t>
            </w:r>
          </w:ins>
        </w:sdtContent>
      </w:sdt>
      <w:sdt>
        <w:sdtPr>
          <w:tag w:val="goog_rdk_22"/>
        </w:sdtPr>
        <w:sdtContent>
          <w:del w:author="Jonathan Reeves" w:id="11" w:date="2020-03-27T13:18: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looking for the impact </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of the Herztian cone of </w:t>
      </w:r>
      <w:sdt>
        <w:sdtPr>
          <w:tag w:val="goog_rdk_23"/>
        </w:sdtPr>
        <w:sdtContent>
          <w:del w:author="Jonathan Reeves" w:id="12" w:date="2020-03-27T13:19: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percussion</w:delText>
            </w:r>
          </w:del>
        </w:sdtContent>
      </w:sdt>
      <w:sdt>
        <w:sdtPr>
          <w:tag w:val="goog_rdk_24"/>
        </w:sdtPr>
        <w:sdtContent>
          <w:ins w:author="Jonathan Reeves" w:id="12" w:date="2020-03-27T13:19: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formation</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sdt>
        <w:sdtPr>
          <w:tag w:val="goog_rdk_25"/>
        </w:sdtPr>
        <w:sdtContent>
          <w:commentRangeStart w:id="2"/>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constant in fracture mechanics</w:t>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on flake platforms. We find that the platform width is a function of the Hertzian cone constant angle and the geometry of the platform edge. This finding strengthens the foundation of one of the </w:t>
      </w:r>
      <w:sdt>
        <w:sdtPr>
          <w:tag w:val="goog_rdk_26"/>
        </w:sdtPr>
        <w:sdtContent>
          <w:ins w:author="Will" w:id="13" w:date="2020-04-02T09:41: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more influential </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models emerging from the controlled experiments</w:t>
      </w:r>
      <w:sdt>
        <w:sdtPr>
          <w:tag w:val="goog_rdk_27"/>
        </w:sdtPr>
        <w:sdtContent>
          <w:ins w:author="Will" w:id="14" w:date="2020-03-31T11:13: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ins>
        </w:sdtContent>
      </w:sdt>
      <w:sdt>
        <w:sdtPr>
          <w:tag w:val="goog_rdk_28"/>
        </w:sdtPr>
        <w:sdtContent>
          <w:del w:author="Will" w:id="14" w:date="2020-03-31T11:13: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 and </w:delText>
            </w:r>
          </w:del>
        </w:sdtContent>
      </w:sdt>
      <w:sdt>
        <w:sdtPr>
          <w:tag w:val="goog_rdk_29"/>
        </w:sdtPr>
        <w:sdtContent>
          <w:ins w:author="Will" w:id="15" w:date="2020-03-31T11:13: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w:t>
            </w:r>
          </w:ins>
        </w:sdtContent>
      </w:sdt>
      <w:sdt>
        <w:sdtPr>
          <w:tag w:val="goog_rdk_30"/>
        </w:sdtPr>
        <w:sdtContent>
          <w:del w:author="Will" w:id="15" w:date="2020-03-31T11:13: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w</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ith </w:t>
      </w:r>
      <w:sdt>
        <w:sdtPr>
          <w:tag w:val="goog_rdk_31"/>
        </w:sdtPr>
        <w:sdtContent>
          <w:del w:author="Will" w:id="16" w:date="2020-03-31T11:13: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some </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additional work</w:t>
      </w:r>
      <w:sdt>
        <w:sdtPr>
          <w:tag w:val="goog_rdk_32"/>
        </w:sdtPr>
        <w:sdtContent>
          <w:ins w:author="Will" w:id="17" w:date="2020-03-31T11:13:0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should </w:t>
      </w:r>
      <w:sdt>
        <w:sdtPr>
          <w:tag w:val="goog_rdk_33"/>
        </w:sdtPr>
        <w:sdtContent>
          <w:r w:rsidDel="00000000" w:rsidR="00000000" w:rsidRPr="00000000">
            <w:rPr>
              <w:rFonts w:ascii="Cambria" w:cs="Cambria" w:eastAsia="Cambria" w:hAnsi="Cambria"/>
              <w:b w:val="0"/>
              <w:i w:val="0"/>
              <w:smallCaps w:val="0"/>
              <w:strike w:val="0"/>
              <w:color w:val="000000"/>
              <w:sz w:val="20"/>
              <w:szCs w:val="20"/>
              <w:highlight w:val="yellow"/>
              <w:u w:val="none"/>
              <w:vertAlign w:val="baseline"/>
              <w:rtl w:val="0"/>
              <w:rPrChange w:author="Will" w:id="18" w:date="2020-03-31T14:20:00Z">
                <w:rPr>
                  <w:rFonts w:ascii="Cambria" w:cs="Cambria" w:eastAsia="Cambria" w:hAnsi="Cambria"/>
                  <w:b w:val="0"/>
                  <w:i w:val="0"/>
                  <w:smallCaps w:val="0"/>
                  <w:strike w:val="0"/>
                  <w:color w:val="000000"/>
                  <w:sz w:val="20"/>
                  <w:szCs w:val="20"/>
                  <w:u w:val="none"/>
                  <w:shd w:fill="auto" w:val="clear"/>
                  <w:vertAlign w:val="baseline"/>
                </w:rPr>
              </w:rPrChange>
            </w:rPr>
            <w:t xml:space="preserve">make it possible to merge more of the experimental results into a more comprehensive model</w:t>
          </w:r>
        </w:sdtContent>
      </w:sdt>
      <w:sdt>
        <w:sdtPr>
          <w:tag w:val="goog_rdk_34"/>
        </w:sdtPr>
        <w:sdtContent>
          <w:ins w:author="Will" w:id="19" w:date="2020-03-31T11:14:00Z"/>
          <w:sdt>
            <w:sdtPr>
              <w:tag w:val="goog_rdk_35"/>
            </w:sdtPr>
            <w:sdtContent>
              <w:ins w:author="Will" w:id="19" w:date="2020-03-31T11:14:00Z">
                <w:r w:rsidDel="00000000" w:rsidR="00000000" w:rsidRPr="00000000">
                  <w:rPr>
                    <w:rFonts w:ascii="Cambria" w:cs="Cambria" w:eastAsia="Cambria" w:hAnsi="Cambria"/>
                    <w:b w:val="0"/>
                    <w:i w:val="0"/>
                    <w:smallCaps w:val="0"/>
                    <w:strike w:val="0"/>
                    <w:color w:val="000000"/>
                    <w:sz w:val="20"/>
                    <w:szCs w:val="20"/>
                    <w:highlight w:val="yellow"/>
                    <w:u w:val="none"/>
                    <w:vertAlign w:val="baseline"/>
                    <w:rtl w:val="0"/>
                    <w:rPrChange w:author="Will" w:id="18" w:date="2020-03-31T14:20:00Z">
                      <w:rPr>
                        <w:rFonts w:ascii="Cambria" w:cs="Cambria" w:eastAsia="Cambria" w:hAnsi="Cambria"/>
                        <w:b w:val="0"/>
                        <w:i w:val="0"/>
                        <w:smallCaps w:val="0"/>
                        <w:strike w:val="0"/>
                        <w:color w:val="000000"/>
                        <w:sz w:val="20"/>
                        <w:szCs w:val="20"/>
                        <w:u w:val="none"/>
                        <w:shd w:fill="auto" w:val="clear"/>
                        <w:vertAlign w:val="baseline"/>
                      </w:rPr>
                    </w:rPrChange>
                  </w:rPr>
                  <w:t xml:space="preserve"> of flake formation</w:t>
                </w:r>
              </w:ins>
            </w:sdtContent>
          </w:sdt>
          <w:ins w:author="Will" w:id="19" w:date="2020-03-31T11:14:00Z"/>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bookmarkStart w:colFirst="0" w:colLast="0" w:name="bookmark=id.gjdgxs" w:id="0"/>
    <w:bookmarkEnd w:id="0"/>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considerable literature dedicated to </w:t>
      </w:r>
      <w:sdt>
        <w:sdtPr>
          <w:tag w:val="goog_rdk_36"/>
        </w:sdtPr>
        <w:sdtContent>
          <w:del w:author="Will" w:id="20" w:date="2020-03-31T11:1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better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how flakes form. </w:t>
      </w:r>
      <w:sdt>
        <w:sdtPr>
          <w:tag w:val="goog_rdk_37"/>
        </w:sdtPr>
        <w:sdtContent>
          <w:del w:author="Zeljko Rezek" w:id="21" w:date="2020-03-23T12: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Roughly speaking, t</w:delText>
            </w:r>
          </w:del>
        </w:sdtContent>
      </w:sdt>
      <w:sdt>
        <w:sdtPr>
          <w:tag w:val="goog_rdk_38"/>
        </w:sdtPr>
        <w:sdtContent>
          <w:ins w:author="Zeljko Rezek" w:id="21" w:date="2020-03-23T12: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 </w:t>
      </w:r>
      <w:sdt>
        <w:sdtPr>
          <w:tag w:val="goog_rdk_39"/>
        </w:sdtPr>
        <w:sdtContent>
          <w:ins w:author="Zeljko Rezek" w:id="22" w:date="2020-03-23T12: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has been developed primarily through the field of </w:t>
            </w:r>
          </w:ins>
        </w:sdtContent>
      </w:sdt>
      <w:sdt>
        <w:sdtPr>
          <w:tag w:val="goog_rdk_40"/>
        </w:sdtPr>
        <w:sdtContent>
          <w:del w:author="Zeljko Rezek" w:id="22" w:date="2020-03-23T12: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work falls into several broad categories which we can call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fracture mechanics (e.g. Cotterell and Kaminga etc., Speth 1972)</w:t>
      </w:r>
      <w:sdt>
        <w:sdtPr>
          <w:tag w:val="goog_rdk_41"/>
        </w:sdtPr>
        <w:sdtContent>
          <w:ins w:author="Zeljko Rezek" w:id="23" w:date="2020-03-23T12: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ins>
        </w:sdtContent>
      </w:sdt>
      <w:sdt>
        <w:sdtPr>
          <w:tag w:val="goog_rdk_42"/>
        </w:sdtPr>
        <w:sdtContent>
          <w:del w:author="Zeljko Rezek" w:id="23" w:date="2020-03-23T12: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controlled </w:t>
      </w:r>
      <w:sdt>
        <w:sdtPr>
          <w:tag w:val="goog_rdk_43"/>
        </w:sdtPr>
        <w:sdtContent>
          <w:del w:author="Zeljko Rezek" w:id="24" w:date="2020-03-23T12: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experiments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Speth, Pelcin, Dibble etc.)</w:t>
      </w:r>
      <w:sdt>
        <w:sdtPr>
          <w:tag w:val="goog_rdk_44"/>
        </w:sdtPr>
        <w:sdtContent>
          <w:ins w:author="Zeljko Rezek" w:id="25" w:date="2020-03-23T12: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ins>
        </w:sdtContent>
      </w:sdt>
      <w:sdt>
        <w:sdtPr>
          <w:tag w:val="goog_rdk_45"/>
        </w:sdtPr>
        <w:sdtContent>
          <w:del w:author="Zeljko Rezek" w:id="25" w:date="2020-03-23T12: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replicative experiment</w:t>
      </w:r>
      <w:sdt>
        <w:sdtPr>
          <w:tag w:val="goog_rdk_46"/>
        </w:sdtPr>
        <w:sdtContent>
          <w:ins w:author="Zeljko Rezek" w:id="26" w:date="2020-03-23T12: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ation</w:t>
            </w:r>
          </w:ins>
        </w:sdtContent>
      </w:sdt>
      <w:sdt>
        <w:sdtPr>
          <w:tag w:val="goog_rdk_47"/>
        </w:sdtPr>
        <w:sdtContent>
          <w:del w:author="Zeljko Rezek" w:id="26" w:date="2020-03-23T12: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(e.g. Eren etc.)</w:t>
      </w:r>
      <w:sdt>
        <w:sdtPr>
          <w:tag w:val="goog_rdk_48"/>
        </w:sdtPr>
        <w:sdtContent>
          <w:ins w:author="Zeljko Rezek" w:id="27" w:date="2020-03-23T12: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49"/>
        </w:sdtPr>
        <w:sdtContent>
          <w:del w:author="Zeljko Rezek" w:id="27" w:date="2020-03-23T12: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and attribute analysis of archaeological assemblages.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approaches </w:t>
      </w:r>
      <w:sdt>
        <w:sdtPr>
          <w:tag w:val="goog_rdk_50"/>
        </w:sdtPr>
        <w:sdtContent>
          <w:ins w:author="Will" w:id="28" w:date="2020-03-31T11:1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w:t>
      </w:r>
      <w:sdt>
        <w:sdtPr>
          <w:tag w:val="goog_rdk_51"/>
        </w:sdtPr>
        <w:sdtContent>
          <w:del w:author="Will" w:id="29" w:date="2020-03-31T11:1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each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own strengths and weaknesses; however, one way to </w:t>
      </w:r>
      <w:sdt>
        <w:sdtPr>
          <w:tag w:val="goog_rdk_52"/>
        </w:sdtPr>
        <w:sdtContent>
          <w:del w:author="Will" w:id="30" w:date="2020-03-31T11:1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understand </w:delText>
            </w:r>
          </w:del>
        </w:sdtContent>
      </w:sdt>
      <w:sdt>
        <w:sdtPr>
          <w:tag w:val="goog_rdk_53"/>
        </w:sdtPr>
        <w:sdtContent>
          <w:ins w:author="Will" w:id="30" w:date="2020-03-31T11:1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differences between them is in the directionality of inference. </w:t>
      </w:r>
      <w:sdt>
        <w:sdtPr>
          <w:tag w:val="goog_rdk_54"/>
        </w:sdtPr>
        <w:sdtContent>
          <w:commentRangeStart w:id="3"/>
        </w:sdtContent>
      </w:sdt>
      <w:sdt>
        <w:sdtPr>
          <w:tag w:val="goog_rdk_55"/>
        </w:sdtPr>
        <w:sdtContent>
          <w:commentRangeStart w:id="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w:t>
      </w:r>
      <w:sdt>
        <w:sdtPr>
          <w:tag w:val="goog_rdk_56"/>
        </w:sdtPr>
        <w:sdtContent>
          <w:commentRangeStart w:id="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racture mechanics starts with first principles, or laws drawn from physics and material sciences in particular, concerning how fractures should form in brittle solids to then</w:t>
      </w:r>
      <w:sdt>
        <w:sdtPr>
          <w:tag w:val="goog_rdk_57"/>
        </w:sdtPr>
        <w:sdtContent>
          <w:ins w:author="Zeljko Rezek" w:id="31" w:date="2020-03-23T12: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 explicit mathematical equations,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make </w:t>
      </w:r>
      <w:sdt>
        <w:sdtPr>
          <w:tag w:val="goog_rdk_58"/>
        </w:sdtPr>
        <w:sdtContent>
          <w:ins w:author="Sam Lin" w:id="32" w:date="2020-03-23T10: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deductive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predictions about how flakes should look (size and shape) under varying conditions</w:t>
      </w:r>
      <w:sdt>
        <w:sdtPr>
          <w:tag w:val="goog_rdk_59"/>
        </w:sdtPr>
        <w:sdtContent>
          <w:ins w:author="Zeljko Rezek" w:id="33" w:date="2020-03-23T13:3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force application and properties of the solid</w:t>
            </w:r>
          </w:ins>
        </w:sdtContent>
      </w:sdt>
      <w:sdt>
        <w:sdtPr>
          <w:tag w:val="goog_rdk_60"/>
        </w:sdtPr>
        <w:sdtContent>
          <w:del w:author="Zeljko Rezek" w:id="33" w:date="2020-03-23T13:3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(where the core is struck, the hammer type, how the platform is prepared, the angle of strike, etc.)</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4"/>
      <w:r w:rsidDel="00000000" w:rsidR="00000000" w:rsidRPr="00000000">
        <w:commentReference w:id="4"/>
      </w:r>
      <w:sdt>
        <w:sdtPr>
          <w:tag w:val="goog_rdk_61"/>
        </w:sdtPr>
        <w:sdtContent>
          <w:commentRangeStart w:id="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the contrary, controlled and replicative experiments </w:t>
      </w:r>
      <w:sdt>
        <w:sdtPr>
          <w:tag w:val="goog_rdk_62"/>
        </w:sdtPr>
        <w:sdtContent>
          <w:ins w:author="Zeljko Rezek" w:id="34" w:date="2020-03-23T13: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been used as experiential approaches </w:t>
            </w:r>
          </w:ins>
        </w:sdtContent>
      </w:sdt>
      <w:sdt>
        <w:sdtPr>
          <w:tag w:val="goog_rdk_63"/>
        </w:sdtPr>
        <w:sdtContent>
          <w:del w:author="Zeljko Rezek" w:id="34" w:date="2020-03-23T13: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 studies of actual lithic assemblages look at empirical regularities in size and shape under</w:delText>
            </w:r>
          </w:del>
        </w:sdtContent>
      </w:sdt>
      <w:sdt>
        <w:sdtPr>
          <w:tag w:val="goog_rdk_64"/>
        </w:sdtPr>
        <w:sdtContent>
          <w:ins w:author="Zeljko Rezek" w:id="35" w:date="2020-03-23T13: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observation of</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varying conditions</w:t>
      </w:r>
      <w:sdt>
        <w:sdtPr>
          <w:tag w:val="goog_rdk_65"/>
        </w:sdtPr>
        <w:sdtContent>
          <w:ins w:author="Zeljko Rezek" w:id="36" w:date="2020-03-23T13: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flaking and core preparation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66"/>
        </w:sdtPr>
        <w:sdtContent>
          <w:ins w:author="Zeljko Rezek" w:id="37" w:date="2020-03-23T13: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the core is struck, the hammer type, how the platform is prepared, the angle of strike, etc.)</w:t>
            </w:r>
          </w:ins>
        </w:sdtContent>
      </w:sdt>
      <w:sdt>
        <w:sdtPr>
          <w:tag w:val="goog_rdk_67"/>
        </w:sdtPr>
        <w:sdtContent>
          <w:del w:author="Zeljko Rezek" w:id="37" w:date="2020-03-23T13: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 build</w:delText>
            </w:r>
          </w:del>
        </w:sdtContent>
      </w:sdt>
      <w:sdt>
        <w:sdtPr>
          <w:tag w:val="goog_rdk_68"/>
        </w:sdtPr>
        <w:sdtContent>
          <w:ins w:author="Zeljko Rezek" w:id="38" w:date="2020-03-23T14:1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leads </w:t>
            </w:r>
          </w:ins>
        </w:sdtContent>
      </w:sdt>
      <w:sdt>
        <w:sdtPr>
          <w:tag w:val="goog_rdk_69"/>
        </w:sdtPr>
        <w:sdtContent>
          <w:ins w:author="Sam Lin" w:id="39" w:date="2020-03-23T10:44:00Z">
            <w:sdt>
              <w:sdtPr>
                <w:tag w:val="goog_rdk_70"/>
              </w:sdtPr>
              <w:sdtContent>
                <w:del w:author="Zeljko Rezek" w:id="40" w:date="2020-03-23T14:1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inducti</w:t>
            </w:r>
          </w:ins>
          <w:sdt>
            <w:sdtPr>
              <w:tag w:val="goog_rdk_71"/>
            </w:sdtPr>
            <w:sdtContent>
              <w:commentRangeStart w:id="7"/>
            </w:sdtContent>
          </w:sdt>
          <w:ins w:author="Sam Lin" w:id="39" w:date="2020-03-23T10: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vely</w:t>
            </w:r>
          </w:ins>
        </w:sdtContent>
      </w:sdt>
      <w:sdt>
        <w:sdtPr>
          <w:tag w:val="goog_rdk_72"/>
        </w:sdtPr>
        <w:sdtContent>
          <w:ins w:author="Zeljko Rezek" w:id="41" w:date="2020-03-23T14:15:00Z">
            <w:commentRangeEnd w:id="7"/>
            <w:r w:rsidDel="00000000" w:rsidR="00000000" w:rsidRPr="00000000">
              <w:commentReference w:id="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building of</w:t>
            </w:r>
          </w:ins>
        </w:sdtContent>
      </w:sdt>
      <w:sdt>
        <w:sdtPr>
          <w:tag w:val="goog_rdk_73"/>
        </w:sdtPr>
        <w:sdtContent>
          <w:ins w:author="Sam Lin" w:id="42" w:date="2020-03-23T10:44:00Z">
            <w:sdt>
              <w:sdtPr>
                <w:tag w:val="goog_rdk_74"/>
              </w:sdtPr>
              <w:sdtContent>
                <w:del w:author="Zeljko Rezek" w:id="43" w:date="2020-03-23T14:1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statistical models of flake formation</w:t>
      </w:r>
      <w:sdt>
        <w:sdtPr>
          <w:tag w:val="goog_rdk_75"/>
        </w:sdtPr>
        <w:sdtContent>
          <w:ins w:author="Zeljko Rezek" w:id="44" w:date="2020-03-23T14:1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without going explicitly into the first principles</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solid fracture.</w:t>
            </w:r>
          </w:ins>
        </w:sdtContent>
      </w:sdt>
      <w:sdt>
        <w:sdtPr>
          <w:tag w:val="goog_rdk_76"/>
        </w:sdtPr>
        <w:sdtContent>
          <w:del w:author="Zeljko Rezek" w:id="44" w:date="2020-03-23T14:18:00Z">
            <w:commentRangeEnd w:id="6"/>
            <w:r w:rsidDel="00000000" w:rsidR="00000000" w:rsidRPr="00000000">
              <w:commentReference w:id="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from which one can try to </w:delText>
            </w:r>
          </w:del>
          <w:sdt>
            <w:sdtPr>
              <w:tag w:val="goog_rdk_77"/>
            </w:sdtPr>
            <w:sdtContent>
              <w:commentRangeStart w:id="8"/>
            </w:sdtContent>
          </w:sdt>
          <w:del w:author="Zeljko Rezek" w:id="44" w:date="2020-03-23T14:1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infer first </w:delText>
            </w:r>
            <w:commentRangeEnd w:id="8"/>
            <w:r w:rsidDel="00000000" w:rsidR="00000000" w:rsidRPr="00000000">
              <w:commentReference w:id="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principles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78"/>
        </w:sdtPr>
        <w:sdtContent>
          <w:commentRangeStart w:id="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w:t>
      </w:r>
      <w:sdt>
        <w:sdtPr>
          <w:tag w:val="goog_rdk_79"/>
        </w:sdtPr>
        <w:sdtContent>
          <w:del w:author="Zeljko Rezek" w:id="45" w:date="2020-03-23T14:1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approaches</w:delText>
            </w:r>
          </w:del>
        </w:sdtContent>
      </w:sdt>
      <w:sdt>
        <w:sdtPr>
          <w:tag w:val="goog_rdk_80"/>
        </w:sdtPr>
        <w:sdtContent>
          <w:ins w:author="Zeljko Rezek" w:id="45" w:date="2020-03-23T14:1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w:t>
            </w:r>
          </w:ins>
        </w:sdtContent>
      </w:sdt>
      <w:sdt>
        <w:sdtPr>
          <w:tag w:val="goog_rdk_81"/>
        </w:sdtPr>
        <w:sdtContent>
          <w:del w:author="Zeljko Rezek" w:id="46" w:date="2020-03-23T14:1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82"/>
        </w:sdtPr>
        <w:sdtContent>
          <w:ins w:author="Zeljko Rezek" w:id="46" w:date="2020-03-23T14:1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understanding flake formation —applying mathematical models of first principles of fracture mechanics and building statistical models between observed experimental variables —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of course, valid and useful, and the relationship between what is learned from </w:t>
      </w:r>
      <w:sdt>
        <w:sdtPr>
          <w:tag w:val="goog_rdk_83"/>
        </w:sdtPr>
        <w:sdtContent>
          <w:del w:author="Will" w:id="47" w:date="2020-03-31T11:3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actually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doing (experiments) and what is learned from knowing how it should work in principle (fracture mechanics) </w:t>
      </w:r>
      <w:sdt>
        <w:sdtPr>
          <w:tag w:val="goog_rdk_84"/>
        </w:sdtPr>
        <w:sdtContent>
          <w:del w:author="Will" w:id="48" w:date="2020-03-31T11:3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w:delText>
            </w:r>
          </w:del>
        </w:sdtContent>
      </w:sdt>
      <w:sdt>
        <w:sdtPr>
          <w:tag w:val="goog_rdk_85"/>
        </w:sdtPr>
        <w:sdtContent>
          <w:ins w:author="Zeljko Rezek" w:id="49" w:date="2020-03-23T14:58:00Z">
            <w:sdt>
              <w:sdtPr>
                <w:tag w:val="goog_rdk_86"/>
              </w:sdtPr>
              <w:sdtContent>
                <w:del w:author="Will" w:id="48" w:date="2020-03-31T11:3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ins>
        </w:sdtContent>
      </w:sdt>
      <w:sdt>
        <w:sdtPr>
          <w:tag w:val="goog_rdk_87"/>
        </w:sdtPr>
        <w:sdtContent>
          <w:del w:author="Will" w:id="48" w:date="2020-03-31T11:3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88"/>
        </w:sdtPr>
        <w:sdtContent>
          <w:ins w:author="Zeljko Rezek" w:id="50" w:date="2020-03-23T14:52:00Z">
            <w:sdt>
              <w:sdtPr>
                <w:tag w:val="goog_rdk_89"/>
              </w:sdtPr>
              <w:sdtContent>
                <w:del w:author="Will" w:id="48" w:date="2020-03-31T11:3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or should be, </w:delText>
                  </w:r>
                </w:del>
              </w:sdtContent>
            </w:sdt>
          </w:ins>
        </w:sdtContent>
      </w:sdt>
      <w:sdt>
        <w:sdtPr>
          <w:tag w:val="goog_rdk_90"/>
        </w:sdtPr>
        <w:sdtContent>
          <w:del w:author="Will" w:id="48" w:date="2020-03-31T11:32:00Z"/>
          <w:sdt>
            <w:sdtPr>
              <w:tag w:val="goog_rdk_91"/>
            </w:sdtPr>
            <w:sdtContent>
              <w:commentRangeStart w:id="10"/>
            </w:sdtContent>
          </w:sdt>
          <w:del w:author="Will" w:id="48" w:date="2020-03-31T11:3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circular</w:delText>
            </w:r>
          </w:del>
        </w:sdtContent>
      </w:sdt>
      <w:sdt>
        <w:sdtPr>
          <w:tag w:val="goog_rdk_92"/>
        </w:sdtPr>
        <w:sdtContent>
          <w:ins w:author="Will" w:id="51" w:date="2020-03-31T11:3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should feedback on one another,</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10"/>
      <w:r w:rsidDel="00000000" w:rsidR="00000000" w:rsidRPr="00000000">
        <w:commentReference w:id="10"/>
      </w:r>
      <w:sdt>
        <w:sdtPr>
          <w:tag w:val="goog_rdk_93"/>
        </w:sdtPr>
        <w:sdtContent>
          <w:commentRangeStart w:id="1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each informing the other in an iterative </w:t>
      </w:r>
      <w:commentRangeEnd w:id="11"/>
      <w:r w:rsidDel="00000000" w:rsidR="00000000" w:rsidRPr="00000000">
        <w:commentReference w:id="1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loop.</w:t>
      </w:r>
      <w:sdt>
        <w:sdtPr>
          <w:tag w:val="goog_rdk_94"/>
        </w:sdtPr>
        <w:sdtContent>
          <w:ins w:author="Zeljko Rezek" w:id="52" w:date="2020-03-23T14:58:00Z">
            <w:commentRangeEnd w:id="5"/>
            <w:r w:rsidDel="00000000" w:rsidR="00000000" w:rsidRPr="00000000">
              <w:commentReference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9"/>
            <w:r w:rsidDel="00000000" w:rsidR="00000000" w:rsidRPr="00000000">
              <w:commentReference w:id="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Without this, we would be compelled to study flake formation and the underlining principles of fracture through attribute analysis of archaeological assemblages.</w:t>
            </w:r>
          </w:ins>
        </w:sdtContent>
      </w:sdt>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Alternative Paragraph ** Cone vs Flake.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first principles causality from statistical modeling</w:t>
      </w:r>
      <w:sdt>
        <w:sdtPr>
          <w:tag w:val="goog_rdk_95"/>
        </w:sdtPr>
        <w:sdtContent>
          <w:ins w:author="Zeljko Rezek" w:id="53" w:date="2020-03-23T14:5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attribute data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is challenging. McElreath (2018) gives the example of trying to understand the </w:t>
      </w:r>
      <w:sdt>
        <w:sdtPr>
          <w:tag w:val="goog_rdk_96"/>
        </w:sdtPr>
        <w:sdtContent>
          <w:commentRangeStart w:id="1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w:t>
      </w:r>
      <w:commentRangeEnd w:id="12"/>
      <w:r w:rsidDel="00000000" w:rsidR="00000000" w:rsidRPr="00000000">
        <w:commentReference w:id="1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behind race cars by measuring their attributes. </w:t>
      </w:r>
      <w:sdt>
        <w:sdtPr>
          <w:tag w:val="goog_rdk_97"/>
        </w:sdtPr>
        <w:sdtContent>
          <w:commentRangeStart w:id="13"/>
        </w:sdtContent>
      </w:sdt>
      <w:sdt>
        <w:sdtPr>
          <w:tag w:val="goog_rdk_98"/>
        </w:sdtPr>
        <w:sdtContent>
          <w:commentRangeStart w:id="1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w:t>
      </w:r>
      <w:sdt>
        <w:sdtPr>
          <w:tag w:val="goog_rdk_99"/>
        </w:sdtPr>
        <w:sdtContent>
          <w:ins w:author="Sam Lin" w:id="54" w:date="2020-03-23T10: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accurately</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done. This is important because even when the physical laws are known, modeling them directly can be prohibitively complex or computationally expensive (e.g. air resistance) whereas experiments and statistical models can more efficiently arrive at useable solutions.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01"/>
        </w:sdtPr>
        <w:sdtContent>
          <w:ins w:author="Zeljko Rezek" w:id="55" w:date="2020-03-23T15: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Admittedly, the circular relation between </w:t>
            </w:r>
          </w:ins>
        </w:sdtContent>
      </w:sdt>
      <w:sdt>
        <w:sdtPr>
          <w:tag w:val="goog_rdk_102"/>
        </w:sdtPr>
        <w:sdtContent>
          <w:del w:author="Zeljko Rezek" w:id="55" w:date="2020-03-23T15: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same is true of studies of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flake formation and the role of fracture mechanics within it</w:t>
      </w:r>
      <w:sdt>
        <w:sdtPr>
          <w:tag w:val="goog_rdk_103"/>
        </w:sdtPr>
        <w:sdtContent>
          <w:ins w:author="Zeljko Rezek" w:id="56" w:date="2020-03-23T15:0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been difficult to establish.</w:t>
            </w:r>
          </w:ins>
        </w:sdtContent>
      </w:sdt>
      <w:sdt>
        <w:sdtPr>
          <w:tag w:val="goog_rdk_104"/>
        </w:sdtPr>
        <w:sdtContent>
          <w:del w:author="Zeljko Rezek" w:id="56" w:date="2020-03-23T15:0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Fracture mechanics itself is a</w:t>
      </w:r>
      <w:sdt>
        <w:sdtPr>
          <w:tag w:val="goog_rdk_105"/>
        </w:sdtPr>
        <w:sdtContent>
          <w:ins w:author="Zeljko Rezek" w:id="57" w:date="2020-03-23T15:0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longstanding and widely-applied</w:t>
            </w:r>
          </w:ins>
        </w:sdtContent>
      </w:sdt>
      <w:sdt>
        <w:sdtPr>
          <w:tag w:val="goog_rdk_106"/>
        </w:sdtPr>
        <w:sdtContent>
          <w:del w:author="Zeljko Rezek" w:id="57" w:date="2020-03-23T15:0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massive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field of study, but </w:t>
      </w:r>
      <w:sdt>
        <w:sdtPr>
          <w:tag w:val="goog_rdk_107"/>
        </w:sdtPr>
        <w:sdtContent>
          <w:ins w:author="Zeljko Rezek" w:id="58" w:date="2020-03-23T15:0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practical application has been exteremely limited in our field,  with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best examples </w:t>
      </w:r>
      <w:sdt>
        <w:sdtPr>
          <w:tag w:val="goog_rdk_108"/>
        </w:sdtPr>
        <w:sdtContent>
          <w:del w:author="Zeljko Rezek" w:id="59" w:date="2020-03-23T15: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of its application to flake formation are</w:delText>
            </w:r>
          </w:del>
        </w:sdtContent>
      </w:sdt>
      <w:sdt>
        <w:sdtPr>
          <w:tag w:val="goog_rdk_109"/>
        </w:sdtPr>
        <w:sdtContent>
          <w:ins w:author="Zeljko Rezek" w:id="59" w:date="2020-03-23T15: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coming</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papers of Cotterell and Kamminga () and of Speth (1972). These papers start with the physics of fracture mechanics in brittle solids to then explain how flakes are formed and, therefore, why they vary. Some </w:t>
      </w:r>
      <w:sdt>
        <w:sdtPr>
          <w:tag w:val="goog_rdk_110"/>
        </w:sdtPr>
        <w:sdtContent>
          <w:del w:author="Zeljko Rezek" w:id="60" w:date="2020-03-23T15: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aspects</w:delText>
            </w:r>
          </w:del>
        </w:sdtContent>
      </w:sdt>
      <w:sdt>
        <w:sdtPr>
          <w:tag w:val="goog_rdk_111"/>
        </w:sdtPr>
        <w:sdtContent>
          <w:ins w:author="Zeljko Rezek" w:id="60" w:date="2020-03-23T15: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 the bulb of percussion, are more easily directly accounted for in fracture mechanics </w:t>
      </w:r>
      <w:sdt>
        <w:sdtPr>
          <w:tag w:val="goog_rdk_112"/>
        </w:sdtPr>
        <w:sdtContent>
          <w:ins w:author="Zeljko Rezek" w:id="61" w:date="2020-03-23T15: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Hertzian cone formation)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Speth 1972), and it may not come to pass any time soon. [give example of age of the known universe fracture mechanics model].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instead, while some papers </w:t>
      </w:r>
      <w:sdt>
        <w:sdtPr>
          <w:tag w:val="goog_rdk_113"/>
        </w:sdtPr>
        <w:sdtContent>
          <w:ins w:author="Will" w:id="62" w:date="2020-03-31T11: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t>
            </w:r>
          </w:ins>
        </w:sdtContent>
      </w:sdt>
      <w:sdt>
        <w:sdtPr>
          <w:tag w:val="goog_rdk_114"/>
        </w:sdtPr>
        <w:sdtContent>
          <w:del w:author="Will" w:id="62" w:date="2020-03-31T11: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controlled experiments in flake formation may cite papers from fracture mechanics, their approaches are all based on statistical modeling</w:t>
      </w:r>
      <w:sdt>
        <w:sdtPr>
          <w:tag w:val="goog_rdk_115"/>
        </w:sdtPr>
        <w:sdtContent>
          <w:ins w:author="Zeljko Rezek" w:id="63" w:date="2020-03-23T15:0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relations between variables of flaking and flake outcomes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Speth’s work on this topic </w:t>
      </w:r>
      <w:sdt>
        <w:sdtPr>
          <w:tag w:val="goog_rdk_116"/>
        </w:sdtPr>
        <w:sdtContent>
          <w:del w:author="Will" w:id="64" w:date="2020-03-31T12:0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makes </w:delText>
            </w:r>
          </w:del>
        </w:sdtContent>
      </w:sdt>
      <w:sdt>
        <w:sdtPr>
          <w:tag w:val="goog_rdk_117"/>
        </w:sdtPr>
        <w:sdtContent>
          <w:ins w:author="Will" w:id="64" w:date="2020-03-31T12:0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good example. His 1972 paper uses fracture mechanics to derive a formula to predict flake size which is then tested against a set of actual flakes from a prehistoric site. By 1975 and again in 1981, Speth had moved to experimental approaches (ball bearings on glass) and the connection back to fracture mechanics had all but disappeared. Dibble goes further and </w:t>
      </w:r>
      <w:sdt>
        <w:sdtPr>
          <w:tag w:val="goog_rdk_118"/>
        </w:sdtPr>
        <w:sdtContent>
          <w:commentRangeStart w:id="1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simply dismisse</w:t>
      </w:r>
      <w:commentRangeEnd w:id="15"/>
      <w:r w:rsidDel="00000000" w:rsidR="00000000" w:rsidRPr="00000000">
        <w:commentReference w:id="1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fracture mechanics from the start as nearly irrelevant (Dibble and Whittaker 1981). Instead of looking to fracture mechanics for insights into what to study, experimental studies are being informed by replicative knappers and observations on how actual lithic assemblages vary. Dibble is explicit in stating that his experimental research is based on what knappers would have been able to control (Dibble and Whittaker 1981; Dibble 1997). Coming back to the race car analogy, we are carefully building cars controlling for engine size, wheel configurations, foils, etc., things that are generally thought to be important for making </w:t>
      </w:r>
      <w:sdt>
        <w:sdtPr>
          <w:tag w:val="goog_rdk_119"/>
        </w:sdtPr>
        <w:sdtContent>
          <w:commentRangeStart w:id="1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car go fast, and then measuring their speeds</w:t>
      </w:r>
      <w:commentRangeEnd w:id="16"/>
      <w:r w:rsidDel="00000000" w:rsidR="00000000" w:rsidRPr="00000000">
        <w:commentReference w:id="1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120"/>
        </w:sdtPr>
        <w:sdtContent>
          <w:ins w:author="Jonathan Reeves" w:id="65" w:date="2020-03-27T14: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Although </w:t>
            </w:r>
          </w:ins>
        </w:sdtContent>
      </w:sdt>
      <w:sdt>
        <w:sdtPr>
          <w:tag w:val="goog_rdk_121"/>
        </w:sdtPr>
        <w:sdtContent>
          <w:del w:author="Jonathan Reeves" w:id="65" w:date="2020-03-27T14: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Again, though, because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also difficult to go in the other direction (from statistical modeling to first principles)</w:t>
      </w:r>
      <w:sdt>
        <w:sdtPr>
          <w:tag w:val="goog_rdk_122"/>
        </w:sdtPr>
        <w:sdtContent>
          <w:ins w:author="Zeljko Rezek" w:id="66" w:date="2020-03-23T15: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due to the complexity of variables involved in a simple flaking event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controlled experiment papers have not produced a general model of how flakes form. </w:t>
      </w:r>
      <w:sdt>
        <w:sdtPr>
          <w:tag w:val="goog_rdk_123"/>
        </w:sdtPr>
        <w:sdtContent>
          <w:commentRangeStart w:id="1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Instead, we have a series of statistical models that are difficult to relate to one another. </w:t>
      </w:r>
      <w:commentRangeEnd w:id="17"/>
      <w:r w:rsidDel="00000000" w:rsidR="00000000" w:rsidRPr="00000000">
        <w:commentReference w:id="1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strongest and most influential of these is the</w:t>
      </w:r>
      <w:sdt>
        <w:sdtPr>
          <w:tag w:val="goog_rdk_124"/>
        </w:sdtPr>
        <w:sdtContent>
          <w:ins w:author="Sam Lin" w:id="67" w:date="2020-03-23T10: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of Exterior Platform Angle and Platform Depth, or the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EPA-PD model.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EPA-PD model states that flake size (</w:t>
      </w:r>
      <w:sdt>
        <w:sdtPr>
          <w:tag w:val="goog_rdk_125"/>
        </w:sdtPr>
        <w:sdtContent>
          <w:ins w:author="Zeljko Rezek" w:id="68" w:date="2020-03-24T09: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weight</w:t>
            </w:r>
          </w:ins>
        </w:sdtContent>
      </w:sdt>
      <w:sdt>
        <w:sdtPr>
          <w:tag w:val="goog_rdk_126"/>
        </w:sdtPr>
        <w:sdtContent>
          <w:del w:author="Zeljko Rezek" w:id="68" w:date="2020-03-24T09: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mass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primarily a function of two important variables: exterior platform angle (EPA) and platform depth (PD). Increasing either increases flake size, but the relationship between the two is geometric such that at higher values of EPA changes in PD have a greater effect on flake size. </w:t>
      </w:r>
      <w:sdt>
        <w:sdtPr>
          <w:tag w:val="goog_rdk_127"/>
        </w:sdtPr>
        <w:sdtContent>
          <w:commentRangeStart w:id="1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EPA-PD model has been replicated in multiple experiments</w:t>
      </w:r>
      <w:sdt>
        <w:sdtPr>
          <w:tag w:val="goog_rdk_128"/>
        </w:sdtPr>
        <w:sdtContent>
          <w:ins w:author="Sam Lin" w:id="69" w:date="2020-03-23T11:0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including those in the material sciences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(Dibble and Whittaker 1981; Dibble and Pelcin 1995; Speth 1975, 1981</w:t>
      </w:r>
      <w:sdt>
        <w:sdtPr>
          <w:tag w:val="goog_rdk_129"/>
        </w:sdtPr>
        <w:sdtContent>
          <w:ins w:author="Sam Lin" w:id="70" w:date="2020-03-23T11: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Dibble and Rezek 2009; Lin et al. 2013; </w:t>
            </w:r>
          </w:ins>
          <w:sdt>
            <w:sdtPr>
              <w:tag w:val="goog_rdk_130"/>
            </w:sdtPr>
            <w:sdtContent>
              <w:commentRangeStart w:id="19"/>
            </w:sdtContent>
          </w:sdt>
          <w:ins w:author="Sam Lin" w:id="70" w:date="2020-03-23T11: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 and Lawn 2007a</w:t>
            </w:r>
          </w:ins>
        </w:sdtContent>
      </w:sdt>
      <w:commentRangeEnd w:id="19"/>
      <w:r w:rsidDel="00000000" w:rsidR="00000000" w:rsidRPr="00000000">
        <w:commentReference w:id="1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known to work across raw material types (Dogandzic et al. 20</w:t>
      </w:r>
      <w:sdt>
        <w:sdtPr>
          <w:tag w:val="goog_rdk_131"/>
        </w:sdtPr>
        <w:sdtContent>
          <w:ins w:author="Li Li" w:id="71" w:date="2020-04-06T14:34: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ins>
        </w:sdtContent>
      </w:sdt>
      <w:sdt>
        <w:sdtPr>
          <w:tag w:val="goog_rdk_132"/>
        </w:sdtPr>
        <w:sdtContent>
          <w:del w:author="Li Li" w:id="71" w:date="2020-04-06T14:34: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1</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is known to work in actual lithic assemblages (Dibble 1997</w:t>
      </w:r>
      <w:sdt>
        <w:sdtPr>
          <w:tag w:val="goog_rdk_133"/>
        </w:sdtPr>
        <w:sdtContent>
          <w:ins w:author="Sam Lin" w:id="72" w:date="2020-03-23T11:0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 et al. 2013; Rezek et al. 2018</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is argued </w:t>
      </w:r>
      <w:sdt>
        <w:sdtPr>
          <w:tag w:val="goog_rdk_134"/>
        </w:sdtPr>
        <w:sdtContent>
          <w:ins w:author="Zeljko Rezek" w:id="73" w:date="2020-03-23T15: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i</w:t>
            </w:r>
          </w:ins>
        </w:sdtContent>
      </w:sdt>
      <w:sdt>
        <w:sdtPr>
          <w:tag w:val="goog_rdk_135"/>
        </w:sdtPr>
        <w:sdtContent>
          <w:ins w:author="Will" w:id="74" w:date="2020-03-31T12:0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w:t>
            </w:r>
          </w:ins>
        </w:sdtContent>
      </w:sdt>
      <w:sdt>
        <w:sdtPr>
          <w:tag w:val="goog_rdk_136"/>
        </w:sdtPr>
        <w:sdtContent>
          <w:ins w:author="Zeljko Rezek" w:id="75" w:date="2020-03-23T15:26:00Z">
            <w:sdt>
              <w:sdtPr>
                <w:tag w:val="goog_rdk_137"/>
              </w:sdtPr>
              <w:sdtContent>
                <w:del w:author="Will" w:id="76" w:date="2020-03-31T12:0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certain settings of core surface morphology it can override the effects of that morphology </w:t>
            </w:r>
          </w:ins>
        </w:sdtContent>
      </w:sdt>
      <w:sdt>
        <w:sdtPr>
          <w:tag w:val="goog_rdk_138"/>
        </w:sdtPr>
        <w:sdtContent>
          <w:del w:author="Zeljko Rezek" w:id="77" w:date="2020-03-23T15: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 have a stronger effect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flake size and shape </w:t>
      </w:r>
      <w:sdt>
        <w:sdtPr>
          <w:tag w:val="goog_rdk_139"/>
        </w:sdtPr>
        <w:sdtContent>
          <w:del w:author="Zeljko Rezek" w:id="78" w:date="2020-03-23T15: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than does core surface morphology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(Pelcin 1997; Rezek et al. 2011).</w:t>
      </w:r>
      <w:commentRangeEnd w:id="18"/>
      <w:r w:rsidDel="00000000" w:rsidR="00000000" w:rsidRPr="00000000">
        <w:commentReference w:id="1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EPA-PD model of flake formation, however, </w:t>
      </w:r>
      <w:sdt>
        <w:sdtPr>
          <w:tag w:val="goog_rdk_140"/>
        </w:sdtPr>
        <w:sdtContent>
          <w:ins w:author="Zeljko Rezek" w:id="79" w:date="2020-03-23T15: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cannot be used to explain all the variability on its own</w:t>
            </w:r>
          </w:ins>
        </w:sdtContent>
      </w:sdt>
      <w:sdt>
        <w:sdtPr>
          <w:tag w:val="goog_rdk_141"/>
        </w:sdtPr>
        <w:sdtContent>
          <w:del w:author="Zeljko Rezek" w:id="79" w:date="2020-03-23T15: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has some weaknesses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instance, beveled flakes, where the </w:t>
      </w:r>
      <w:sdt>
        <w:sdtPr>
          <w:tag w:val="goog_rdk_142"/>
        </w:sdtPr>
        <w:sdtContent>
          <w:del w:author="Zeljko Rezek" w:id="80" w:date="2020-03-23T15:2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area </w:delText>
            </w:r>
          </w:del>
        </w:sdtContent>
      </w:sdt>
      <w:sdt>
        <w:sdtPr>
          <w:tag w:val="goog_rdk_143"/>
        </w:sdtPr>
        <w:sdtContent>
          <w:ins w:author="Zeljko Rezek" w:id="80" w:date="2020-03-23T15:2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volume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behind the platform is thinned, are not easily included into the model (Leader et al. 2017). Beveled flakes are typically larger (</w:t>
      </w:r>
      <w:sdt>
        <w:sdtPr>
          <w:tag w:val="goog_rdk_144"/>
        </w:sdtPr>
        <w:sdtContent>
          <w:ins w:author="Zeljko Rezek" w:id="81" w:date="2020-03-24T09:3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weight</w:t>
            </w:r>
          </w:ins>
        </w:sdtContent>
      </w:sdt>
      <w:sdt>
        <w:sdtPr>
          <w:tag w:val="goog_rdk_145"/>
        </w:sdtPr>
        <w:sdtContent>
          <w:del w:author="Zeljko Rezek" w:id="81" w:date="2020-03-24T09:3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mass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the EPA-PD models predicts given their lower platform depths. The EPA-PD model also does not explain why flake size and shape change with varying angles of blow</w:t>
      </w:r>
      <w:sdt>
        <w:sdtPr>
          <w:tag w:val="goog_rdk_146"/>
        </w:sdtPr>
        <w:sdtContent>
          <w:ins w:author="Sam Lin" w:id="82" w:date="2020-03-23T11: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platform shape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47"/>
        </w:sdtPr>
        <w:sdtContent>
          <w:ins w:author="Sam Lin" w:id="83" w:date="2020-03-23T11: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Clarkson and Hiscock 2011; Dibble and Rezek 2009;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Magnani et al. 2014), and it does not account for flake width, which is obviously a major component of shape. It is also worth noting that while the percentage of variability in </w:t>
      </w:r>
      <w:sdt>
        <w:sdtPr>
          <w:tag w:val="goog_rdk_148"/>
        </w:sdtPr>
        <w:sdtContent>
          <w:del w:author="Zeljko Rezek" w:id="84" w:date="2020-03-24T09: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mass </w:delText>
            </w:r>
          </w:del>
        </w:sdtContent>
      </w:sdt>
      <w:sdt>
        <w:sdtPr>
          <w:tag w:val="goog_rdk_149"/>
        </w:sdtPr>
        <w:sdtContent>
          <w:ins w:author="Zeljko Rezek" w:id="84" w:date="2020-03-24T09: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weight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explained by the EPA-PD model</w:t>
      </w:r>
      <w:sdt>
        <w:sdtPr>
          <w:tag w:val="goog_rdk_150"/>
        </w:sdtPr>
        <w:sdtContent>
          <w:ins w:author="Jonathan Reeves" w:id="85" w:date="2020-03-27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51"/>
        </w:sdtPr>
        <w:sdtContent>
          <w:ins w:author="Sam Lin" w:id="86" w:date="2020-03-23T11:29:00Z">
            <w:sdt>
              <w:sdtPr>
                <w:tag w:val="goog_rdk_152"/>
              </w:sdtPr>
              <w:sdtContent>
                <w:del w:author="Jonathan Reeves" w:id="87" w:date="2020-03-27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or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w:t>
            </w:r>
          </w:ins>
          <w:sdt>
            <w:sdtPr>
              <w:tag w:val="goog_rdk_153"/>
            </w:sdtPr>
            <w:sdtContent>
              <w:ins w:author="Sam Lin" w:id="86" w:date="2020-03-23T11:29:00Z">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Change w:author="Jonathan Reeves" w:id="88" w:date="2020-03-27T14:09:00Z">
                      <w:rPr>
                        <w:rFonts w:ascii="Cambria" w:cs="Cambria" w:eastAsia="Cambria" w:hAnsi="Cambria"/>
                        <w:b w:val="0"/>
                        <w:i w:val="0"/>
                        <w:smallCaps w:val="0"/>
                        <w:strike w:val="0"/>
                        <w:color w:val="000000"/>
                        <w:sz w:val="24"/>
                        <w:szCs w:val="24"/>
                        <w:u w:val="none"/>
                        <w:shd w:fill="auto" w:val="clear"/>
                        <w:vertAlign w:val="baseline"/>
                      </w:rPr>
                    </w:rPrChange>
                  </w:rPr>
                  <w:t xml:space="preserve">2</w:t>
                </w:r>
              </w:ins>
            </w:sdtContent>
          </w:sdt>
          <w:ins w:author="Sam Lin" w:id="86" w:date="2020-03-23T11:29:00Z"/>
        </w:sdtContent>
      </w:sdt>
      <w:sdt>
        <w:sdtPr>
          <w:tag w:val="goog_rdk_154"/>
        </w:sdtPr>
        <w:sdtContent>
          <w:ins w:author="Jonathan Reeves" w:id="89" w:date="2020-03-27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55"/>
        </w:sdtPr>
        <w:sdtContent>
          <w:ins w:author="Sam Lin" w:id="90" w:date="2020-03-23T11:29:00Z">
            <w:sdt>
              <w:sdtPr>
                <w:tag w:val="goog_rdk_156"/>
              </w:sdtPr>
              <w:sdtContent>
                <w:del w:author="Jonathan Reeves" w:id="91" w:date="2020-03-27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typically high in the Dibble glass experiments, it is far lower in actual lithic assemblages</w:t>
      </w:r>
      <w:sdt>
        <w:sdtPr>
          <w:tag w:val="goog_rdk_157"/>
        </w:sdtPr>
        <w:sdtContent>
          <w:ins w:author="Sam Lin" w:id="92" w:date="2020-03-23T11:3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(Clarkson and Hiscock 2011)</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low enough that its utility for measuring retouch intensity (i.e. knowing how much mass has been removed from a flake through retouch) is limited (</w:t>
      </w:r>
      <w:sdt>
        <w:sdtPr>
          <w:tag w:val="goog_rdk_158"/>
        </w:sdtPr>
        <w:sdtContent>
          <w:ins w:author="Sam Lin" w:id="93" w:date="2020-03-23T11: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Hiscock and Tabrett 2010;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Dogandzic </w:t>
      </w:r>
      <w:sdt>
        <w:sdtPr>
          <w:tag w:val="goog_rdk_159"/>
        </w:sdtPr>
        <w:sdtContent>
          <w:ins w:author="Sam Lin" w:id="94" w:date="2020-03-23T11:0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 al. 2010</w:t>
            </w:r>
          </w:ins>
        </w:sdtContent>
      </w:sdt>
      <w:sdt>
        <w:sdtPr>
          <w:tag w:val="goog_rdk_160"/>
        </w:sdtPr>
        <w:sdtContent>
          <w:del w:author="Sam Lin" w:id="94" w:date="2020-03-23T11:0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PLOS One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 there have been various proposals to improve the statistical modeling of flake </w:t>
      </w:r>
      <w:sdt>
        <w:sdtPr>
          <w:tag w:val="goog_rdk_161"/>
        </w:sdtPr>
        <w:sdtContent>
          <w:del w:author="Zeljko Rezek" w:id="95" w:date="2020-03-24T09: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mass </w:delText>
            </w:r>
          </w:del>
        </w:sdtContent>
      </w:sdt>
      <w:sdt>
        <w:sdtPr>
          <w:tag w:val="goog_rdk_162"/>
        </w:sdtPr>
        <w:sdtContent>
          <w:ins w:author="Zeljko Rezek" w:id="95" w:date="2020-03-24T09: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weight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different sets of </w:t>
      </w:r>
      <w:sdt>
        <w:sdtPr>
          <w:tag w:val="goog_rdk_163"/>
        </w:sdtPr>
        <w:sdtContent>
          <w:ins w:author="Will" w:id="96" w:date="2020-03-31T12: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platform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measures (Braun et al.; Dogandzig et al.; Archer et al.). Again, though, </w:t>
      </w:r>
      <w:sdt>
        <w:sdtPr>
          <w:tag w:val="goog_rdk_164"/>
        </w:sdtPr>
        <w:sdtContent>
          <w:ins w:author="Sam Lin" w:id="97" w:date="2020-03-23T11:0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without a general theory,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not really clear why one measurement technique should work better than another, </w:t>
      </w:r>
      <w:sdt>
        <w:sdtPr>
          <w:tag w:val="goog_rdk_165"/>
        </w:sdtPr>
        <w:sdtContent>
          <w:commentRangeStart w:id="20"/>
        </w:sdtContent>
      </w:sdt>
      <w:sdt>
        <w:sdtPr>
          <w:tag w:val="goog_rdk_166"/>
        </w:sdtPr>
        <w:sdtContent>
          <w:commentRangeStart w:id="2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success is measured by R</w:t>
      </w:r>
      <w:sdt>
        <w:sdtPr>
          <w:tag w:val="goog_rdk_167"/>
        </w:sdtPr>
        <w:sdtContent>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Change w:author="Jonathan Reeves" w:id="98" w:date="2020-03-27T14:10:00Z">
                <w:rPr>
                  <w:rFonts w:ascii="Cambria" w:cs="Cambria" w:eastAsia="Cambria" w:hAnsi="Cambria"/>
                  <w:b w:val="0"/>
                  <w:i w:val="0"/>
                  <w:smallCaps w:val="0"/>
                  <w:strike w:val="0"/>
                  <w:color w:val="000000"/>
                  <w:sz w:val="24"/>
                  <w:szCs w:val="24"/>
                  <w:u w:val="none"/>
                  <w:shd w:fill="auto" w:val="clear"/>
                  <w:vertAlign w:val="baseline"/>
                </w:rPr>
              </w:rPrChange>
            </w:rPr>
            <w:t xml:space="preserve">2 </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values</w:t>
      </w:r>
      <w:sdt>
        <w:sdtPr>
          <w:tag w:val="goog_rdk_168"/>
        </w:sdtPr>
        <w:sdtContent>
          <w:ins w:author="Sam Lin" w:id="99" w:date="2020-03-23T11:0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empirical data instead of theoretical predictions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Muller and Clarkson; Archer). The problem is that </w:t>
      </w:r>
      <w:sdt>
        <w:sdtPr>
          <w:tag w:val="goog_rdk_169"/>
        </w:sdtPr>
        <w:sdtContent>
          <w:del w:author="Zeljko Rezek" w:id="100" w:date="2020-03-23T15: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 still do not know really </w:delText>
            </w:r>
          </w:del>
        </w:sdtContent>
      </w:sdt>
      <w:sdt>
        <w:sdtPr>
          <w:tag w:val="goog_rdk_170"/>
        </w:sdtPr>
        <w:sdtContent>
          <w:ins w:author="Zeljko Rezek" w:id="100" w:date="2020-03-23T15: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knowledge of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flake formation works </w:t>
      </w:r>
      <w:sdt>
        <w:sdtPr>
          <w:tag w:val="goog_rdk_171"/>
        </w:sdtPr>
        <w:sdtContent>
          <w:ins w:author="Zeljko Rezek" w:id="101" w:date="2020-03-23T15: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still too limited </w:t>
            </w:r>
          </w:ins>
        </w:sdtContent>
      </w:sdt>
      <w:sdt>
        <w:sdtPr>
          <w:tag w:val="goog_rdk_172"/>
        </w:sdtPr>
        <w:sdtContent>
          <w:del w:author="Zeljko Rezek" w:id="101" w:date="2020-03-23T15: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a way that</w:delText>
            </w:r>
          </w:del>
        </w:sdtContent>
      </w:sdt>
      <w:sdt>
        <w:sdtPr>
          <w:tag w:val="goog_rdk_173"/>
        </w:sdtPr>
        <w:sdtContent>
          <w:ins w:author="Zeljko Rezek" w:id="102" w:date="2020-03-23T15: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translate</w:t>
      </w:r>
      <w:sdt>
        <w:sdtPr>
          <w:tag w:val="goog_rdk_174"/>
        </w:sdtPr>
        <w:sdtContent>
          <w:ins w:author="Zeljko Rezek" w:id="103" w:date="2020-03-23T15: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ins>
        </w:sdtContent>
      </w:sdt>
      <w:sdt>
        <w:sdtPr>
          <w:tag w:val="goog_rdk_175"/>
        </w:sdtPr>
        <w:sdtContent>
          <w:del w:author="Zeljko Rezek" w:id="103" w:date="2020-03-23T15: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measurable attributes.</w:t>
      </w:r>
    </w:p>
    <w:sdt>
      <w:sdtPr>
        <w:tag w:val="goog_rdk_184"/>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Jonathan Reeves" w:id="108" w:date="2020-04-06T09:42:25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propose to build on the EPA-PD model by 1) switching the focus from variables controlled by the knapper to variables that might be more directly related to flake initiation and formation</w:t>
          </w:r>
          <w:sdt>
            <w:sdtPr>
              <w:tag w:val="goog_rdk_176"/>
            </w:sdtPr>
            <w:sdtContent>
              <w:ins w:author="Sam Lin" w:id="104" w:date="2020-03-23T11:1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by 2) drawing insights from the fracture mechanics literature</w:t>
          </w:r>
          <w:sdt>
            <w:sdtPr>
              <w:tag w:val="goog_rdk_177"/>
            </w:sdtPr>
            <w:sdtContent>
              <w:ins w:author="Jonathan Reeves" w:id="105" w:date="2020-04-06T09:4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78"/>
            </w:sdtPr>
            <w:sdtContent>
              <w:del w:author="Jonathan Reeves" w:id="105" w:date="2020-04-06T09:4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in doing so.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particular, we start with the proposal that Hertzian cones,</w:t>
          </w:r>
          <w:sdt>
            <w:sdtPr>
              <w:tag w:val="goog_rdk_179"/>
            </w:sdtPr>
            <w:sdtContent>
              <w:ins w:author="Jonathan Reeves" w:id="106" w:date="2020-04-06T09:4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gle of which  is </w:t>
                </w:r>
              </w:ins>
            </w:sdtContent>
          </w:sdt>
          <w:sdt>
            <w:sdtPr>
              <w:tag w:val="goog_rdk_180"/>
            </w:sdtPr>
            <w:sdtContent>
              <w:del w:author="Jonathan Reeves" w:id="106" w:date="2020-04-06T09:4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constant in percussive fracture mechanics</w:t>
          </w:r>
          <w:sdt>
            <w:sdtPr>
              <w:tag w:val="goog_rdk_181"/>
            </w:sdtPr>
            <w:sdtContent>
              <w:ins w:author="Jonathan Reeves" w:id="107" w:date="2020-04-06T09:41: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a measurable impact on flake formation.</w:t>
                </w:r>
              </w:ins>
            </w:sdtContent>
          </w:sdt>
          <w:sdt>
            <w:sdtPr>
              <w:tag w:val="goog_rdk_182"/>
            </w:sdtPr>
            <w:sdtContent>
              <w:del w:author="Jonathan Reeves" w:id="107" w:date="2020-04-06T09:41: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have a measurable impact on where the fracture initiates, and this in turn plays an important role in determining flake size and shape.</w:delText>
                </w:r>
              </w:del>
            </w:sdtContent>
          </w:sdt>
          <w:sdt>
            <w:sdtPr>
              <w:tag w:val="goog_rdk_183"/>
            </w:sdtPr>
            <w:sdtContent>
              <w:ins w:author="Jonathan Reeves" w:id="108" w:date="2020-04-06T09:42:25Z">
                <w:r w:rsidDel="00000000" w:rsidR="00000000" w:rsidRPr="00000000">
                  <w:rPr>
                    <w:rtl w:val="0"/>
                  </w:rPr>
                </w:r>
              </w:ins>
            </w:sdtContent>
          </w:sdt>
        </w:p>
      </w:sdtContent>
    </w:sdt>
    <w:sdt>
      <w:sdtPr>
        <w:tag w:val="goog_rdk_195"/>
      </w:sdtPr>
      <w:sdtContent>
        <w:p w:rsidR="00000000" w:rsidDel="00000000" w:rsidP="00000000" w:rsidRDefault="00000000" w:rsidRPr="00000000" w14:paraId="0000000C">
          <w:pPr>
            <w:spacing w:after="180" w:before="180" w:lineRule="auto"/>
            <w:rPr>
              <w:ins w:author="Li Li" w:id="109" w:date="2020-04-06T09:43:11Z"/>
              <w:i w:val="0"/>
              <w:smallCaps w:val="0"/>
              <w:strike w:val="0"/>
              <w:color w:val="000000"/>
              <w:u w:val="none"/>
              <w:shd w:fill="auto" w:val="clear"/>
              <w:vertAlign w:val="baseline"/>
            </w:rPr>
            <w:pPrChange w:author="Jonathan Reeves" w:id="0" w:date="2020-04-06T09:42:25Z">
              <w:pPr>
                <w:spacing w:after="0" w:line="276" w:lineRule="auto"/>
              </w:pPr>
            </w:pPrChange>
          </w:pPr>
          <w:sdt>
            <w:sdtPr>
              <w:tag w:val="goog_rdk_185"/>
            </w:sdtPr>
            <w:sdtContent>
              <w:ins w:author="Jonathan Reeves" w:id="108" w:date="2020-04-06T09:42:25Z">
                <w:r w:rsidDel="00000000" w:rsidR="00000000" w:rsidRPr="00000000">
                  <w:rPr>
                    <w:i w:val="0"/>
                    <w:smallCaps w:val="0"/>
                    <w:strike w:val="0"/>
                    <w:color w:val="000000"/>
                    <w:u w:val="none"/>
                    <w:shd w:fill="auto" w:val="clear"/>
                    <w:vertAlign w:val="baseline"/>
                    <w:rtl w:val="0"/>
                  </w:rPr>
                  <w:t xml:space="preserve">When a core is struck, the force of impact begins to produce a hertizian cone or “cone crack” at the point of percussion (Figure?). </w:t>
                </w:r>
                <w:r w:rsidDel="00000000" w:rsidR="00000000" w:rsidRPr="00000000">
                  <w:rPr>
                    <w:i w:val="0"/>
                    <w:smallCaps w:val="0"/>
                    <w:strike w:val="0"/>
                    <w:color w:val="000000"/>
                    <w:u w:val="none"/>
                    <w:shd w:fill="auto" w:val="clear"/>
                    <w:vertAlign w:val="baseline"/>
                    <w:rtl w:val="0"/>
                  </w:rPr>
                  <w:t xml:space="preserve">The h</w:t>
                </w:r>
              </w:ins>
            </w:sdtContent>
          </w:sdt>
          <w:sdt>
            <w:sdtPr>
              <w:tag w:val="goog_rdk_186"/>
            </w:sdtPr>
            <w:sdtContent>
              <w:ins w:author="Li Li" w:id="109" w:date="2020-04-06T09:43:11Z">
                <w:sdt>
                  <w:sdtPr>
                    <w:tag w:val="goog_rdk_187"/>
                  </w:sdtPr>
                  <w:sdtContent>
                    <w:del w:author="Jonathan Reeves" w:id="108" w:date="2020-04-06T09:42:25Z">
                      <w:r w:rsidDel="00000000" w:rsidR="00000000" w:rsidRPr="00000000">
                        <w:rPr>
                          <w:i w:val="0"/>
                          <w:smallCaps w:val="0"/>
                          <w:strike w:val="0"/>
                          <w:color w:val="000000"/>
                          <w:u w:val="none"/>
                          <w:shd w:fill="auto" w:val="clear"/>
                          <w:vertAlign w:val="baseline"/>
                          <w:rtl w:val="0"/>
                        </w:rPr>
                        <w:delText xml:space="preserve">H</w:delText>
                      </w:r>
                    </w:del>
                  </w:sdtContent>
                </w:sdt>
                <w:r w:rsidDel="00000000" w:rsidR="00000000" w:rsidRPr="00000000">
                  <w:rPr>
                    <w:i w:val="0"/>
                    <w:smallCaps w:val="0"/>
                    <w:strike w:val="0"/>
                    <w:color w:val="000000"/>
                    <w:u w:val="none"/>
                    <w:shd w:fill="auto" w:val="clear"/>
                    <w:vertAlign w:val="baseline"/>
                    <w:rtl w:val="0"/>
                  </w:rPr>
                  <w:t xml:space="preserve">ertzian cone is the characteristic feature of Hertzian fracture that is produced when a hard indenter is pressed onto the flat surface of a brittle solid (Roesler 1956, Frank and Lawn 1967, Lawn et al. 1974, Kocer and Collins 1998, Chen et al. 1994). It refers to the truncated cone below the impact surface (see figure).</w:t>
                </w:r>
              </w:ins>
            </w:sdtContent>
          </w:sdt>
          <w:sdt>
            <w:sdtPr>
              <w:tag w:val="goog_rdk_188"/>
            </w:sdtPr>
            <w:sdtContent>
              <w:ins w:author="Jonathan Reeves" w:id="110" w:date="2020-04-06T09:43:44Z">
                <w:r w:rsidDel="00000000" w:rsidR="00000000" w:rsidRPr="00000000">
                  <w:rPr>
                    <w:i w:val="0"/>
                    <w:smallCaps w:val="0"/>
                    <w:strike w:val="0"/>
                    <w:color w:val="000000"/>
                    <w:u w:val="none"/>
                    <w:shd w:fill="auto" w:val="clear"/>
                    <w:vertAlign w:val="baseline"/>
                    <w:rtl w:val="0"/>
                  </w:rPr>
                  <w:t xml:space="preserve"> In archaeology, this is often </w:t>
                </w:r>
                <w:r w:rsidDel="00000000" w:rsidR="00000000" w:rsidRPr="00000000">
                  <w:rPr>
                    <w:i w:val="0"/>
                    <w:smallCaps w:val="0"/>
                    <w:strike w:val="0"/>
                    <w:color w:val="000000"/>
                    <w:u w:val="none"/>
                    <w:shd w:fill="auto" w:val="clear"/>
                    <w:vertAlign w:val="baseline"/>
                    <w:rtl w:val="0"/>
                  </w:rPr>
                  <w:t xml:space="preserve">referred</w:t>
                </w:r>
                <w:r w:rsidDel="00000000" w:rsidR="00000000" w:rsidRPr="00000000">
                  <w:rPr>
                    <w:i w:val="0"/>
                    <w:smallCaps w:val="0"/>
                    <w:strike w:val="0"/>
                    <w:color w:val="000000"/>
                    <w:u w:val="none"/>
                    <w:shd w:fill="auto" w:val="clear"/>
                    <w:vertAlign w:val="baseline"/>
                    <w:rtl w:val="0"/>
                  </w:rPr>
                  <w:t xml:space="preserve"> to as conchoidal fracture.</w:t>
                </w:r>
              </w:ins>
            </w:sdtContent>
          </w:sdt>
          <w:sdt>
            <w:sdtPr>
              <w:tag w:val="goog_rdk_189"/>
            </w:sdtPr>
            <w:sdtContent>
              <w:ins w:author="Li Li" w:id="109" w:date="2020-04-06T09:43:11Z">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While the size of the Hertzian cone is dependent on variables such as the indenter’s radius, impact velocity and fracture toughness of the brittle solid, the cone angle remains unchanged (Chaudhri and Chen 1989, ). </w:t>
                </w:r>
                <w:r w:rsidDel="00000000" w:rsidR="00000000" w:rsidRPr="00000000">
                  <w:rPr>
                    <w:i w:val="0"/>
                    <w:smallCaps w:val="0"/>
                    <w:strike w:val="0"/>
                    <w:color w:val="000000"/>
                    <w:u w:val="none"/>
                    <w:shd w:fill="auto" w:val="clear"/>
                    <w:vertAlign w:val="baseline"/>
                    <w:rtl w:val="0"/>
                  </w:rPr>
                  <w:t xml:space="preserve">The </w:t>
                </w:r>
                <w:sdt>
                  <w:sdtPr>
                    <w:tag w:val="goog_rdk_190"/>
                  </w:sdtPr>
                  <w:sdtContent>
                    <w:del w:author="Jonathan Reeves" w:id="111" w:date="2020-04-06T09:44:16Z">
                      <w:r w:rsidDel="00000000" w:rsidR="00000000" w:rsidRPr="00000000">
                        <w:rPr>
                          <w:i w:val="0"/>
                          <w:smallCaps w:val="0"/>
                          <w:strike w:val="0"/>
                          <w:color w:val="000000"/>
                          <w:u w:val="none"/>
                          <w:shd w:fill="auto" w:val="clear"/>
                          <w:vertAlign w:val="baseline"/>
                          <w:rtl w:val="0"/>
                        </w:rPr>
                        <w:delText xml:space="preserve">Hertzian </w:delText>
                      </w:r>
                    </w:del>
                  </w:sdtContent>
                </w:sdt>
                <w:r w:rsidDel="00000000" w:rsidR="00000000" w:rsidRPr="00000000">
                  <w:rPr>
                    <w:i w:val="0"/>
                    <w:smallCaps w:val="0"/>
                    <w:strike w:val="0"/>
                    <w:color w:val="000000"/>
                    <w:u w:val="none"/>
                    <w:shd w:fill="auto" w:val="clear"/>
                    <w:vertAlign w:val="baseline"/>
                    <w:rtl w:val="0"/>
                  </w:rPr>
                  <w:t xml:space="preserve">cone angle (sometimes referred to as the included angle</w:t>
                </w:r>
              </w:ins>
            </w:sdtContent>
          </w:sdt>
          <w:sdt>
            <w:sdtPr>
              <w:tag w:val="goog_rdk_191"/>
            </w:sdtPr>
            <w:sdtContent>
              <w:ins w:author="Jonathan Reeves" w:id="112" w:date="2020-04-06T09:44:23Z">
                <w:r w:rsidDel="00000000" w:rsidR="00000000" w:rsidRPr="00000000">
                  <w:rPr>
                    <w:i w:val="0"/>
                    <w:smallCaps w:val="0"/>
                    <w:strike w:val="0"/>
                    <w:color w:val="000000"/>
                    <w:u w:val="none"/>
                    <w:shd w:fill="auto" w:val="clear"/>
                    <w:vertAlign w:val="baseline"/>
                    <w:rtl w:val="0"/>
                  </w:rPr>
                  <w:t xml:space="preserve"> in fracture mechanics literature</w:t>
                </w:r>
              </w:ins>
            </w:sdtContent>
          </w:sdt>
          <w:sdt>
            <w:sdtPr>
              <w:tag w:val="goog_rdk_192"/>
            </w:sdtPr>
            <w:sdtContent>
              <w:ins w:author="Li Li" w:id="109" w:date="2020-04-06T09:43:11Z">
                <w:r w:rsidDel="00000000" w:rsidR="00000000" w:rsidRPr="00000000">
                  <w:rPr>
                    <w:i w:val="0"/>
                    <w:smallCaps w:val="0"/>
                    <w:strike w:val="0"/>
                    <w:color w:val="000000"/>
                    <w:u w:val="none"/>
                    <w:shd w:fill="auto" w:val="clear"/>
                    <w:vertAlign w:val="baseline"/>
                    <w:rtl w:val="0"/>
                  </w:rPr>
                  <w:t xml:space="preserve">) is the apex angle of the Hertzian cone.. Though the </w:t>
                </w:r>
                <w:r w:rsidDel="00000000" w:rsidR="00000000" w:rsidRPr="00000000">
                  <w:rPr>
                    <w:rtl w:val="0"/>
                  </w:rPr>
                  <w:t xml:space="preserve">orientation</w:t>
                </w:r>
                <w:r w:rsidDel="00000000" w:rsidR="00000000" w:rsidRPr="00000000">
                  <w:rPr>
                    <w:i w:val="0"/>
                    <w:smallCaps w:val="0"/>
                    <w:strike w:val="0"/>
                    <w:color w:val="000000"/>
                    <w:u w:val="none"/>
                    <w:shd w:fill="auto" w:val="clear"/>
                    <w:vertAlign w:val="baseline"/>
                    <w:rtl w:val="0"/>
                  </w:rPr>
                  <w:t xml:space="preserve"> of the Hertzian cone can be altered by the change of angle of blow (</w:t>
                </w:r>
              </w:ins>
              <w:sdt>
                <w:sdtPr>
                  <w:tag w:val="goog_rdk_193"/>
                </w:sdtPr>
                <w:sdtContent>
                  <w:commentRangeStart w:id="22"/>
                </w:sdtContent>
              </w:sdt>
              <w:ins w:author="Li Li" w:id="109" w:date="2020-04-06T09:43:11Z">
                <w:r w:rsidDel="00000000" w:rsidR="00000000" w:rsidRPr="00000000">
                  <w:rPr>
                    <w:i w:val="0"/>
                    <w:smallCaps w:val="0"/>
                    <w:strike w:val="0"/>
                    <w:color w:val="000000"/>
                    <w:u w:val="none"/>
                    <w:shd w:fill="auto" w:val="clear"/>
                    <w:vertAlign w:val="baseline"/>
                    <w:rtl w:val="0"/>
                  </w:rPr>
                  <w:t xml:space="preserve">Lawn et al. 1974, Chaudhri and Chen 1989, Akimune 1990, Chaudhri 2015</w:t>
                </w:r>
                <w:commentRangeEnd w:id="22"/>
                <w:r w:rsidDel="00000000" w:rsidR="00000000" w:rsidRPr="00000000">
                  <w:commentReference w:id="22"/>
                </w:r>
                <w:r w:rsidDel="00000000" w:rsidR="00000000" w:rsidRPr="00000000">
                  <w:rPr>
                    <w:i w:val="0"/>
                    <w:smallCaps w:val="0"/>
                    <w:strike w:val="0"/>
                    <w:color w:val="000000"/>
                    <w:u w:val="none"/>
                    <w:shd w:fill="auto" w:val="clear"/>
                    <w:vertAlign w:val="baseline"/>
                    <w:rtl w:val="0"/>
                  </w:rPr>
                  <w:t xml:space="preserve">), this apex angle remains constant according to its raw material </w:t>
                </w:r>
                <w:sdt>
                  <w:sdtPr>
                    <w:tag w:val="goog_rdk_194"/>
                  </w:sdtPr>
                  <w:sdtContent>
                    <w:r w:rsidDel="00000000" w:rsidR="00000000" w:rsidRPr="00000000">
                      <w:rPr>
                        <w:rtl w:val="0"/>
                        <w:rPrChange w:author="Jonathan Reeves" w:id="113" w:date="2020-04-06T09:59:33Z">
                          <w:rPr>
                            <w:i w:val="0"/>
                            <w:smallCaps w:val="0"/>
                            <w:strike w:val="0"/>
                            <w:color w:val="000000"/>
                            <w:u w:val="none"/>
                            <w:shd w:fill="auto" w:val="clear"/>
                            <w:vertAlign w:val="baseline"/>
                          </w:rPr>
                        </w:rPrChange>
                      </w:rPr>
                      <w:t xml:space="preserve">(Fischer-Cribbs 2007)</w:t>
                    </w:r>
                  </w:sdtContent>
                </w:sdt>
                <w:r w:rsidDel="00000000" w:rsidR="00000000" w:rsidRPr="00000000">
                  <w:rPr>
                    <w:i w:val="0"/>
                    <w:smallCaps w:val="0"/>
                    <w:strike w:val="0"/>
                    <w:color w:val="000000"/>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A number of fracture mechanics studies have demonstrated that the Hertzian cone angle is a constant around 136° for soda lime glass (Roesler 1956, Lawn et al. 1974, Kocer and Collins 1998). Similarly, this value is also reported in Cotterell and Kamminga (1987). </w:t>
                </w:r>
              </w:ins>
            </w:sdtContent>
          </w:sdt>
        </w:p>
      </w:sdtContent>
    </w:sdt>
    <w:sdt>
      <w:sdtPr>
        <w:tag w:val="goog_rdk_198"/>
      </w:sdtPr>
      <w:sdtContent>
        <w:p w:rsidR="00000000" w:rsidDel="00000000" w:rsidP="00000000" w:rsidRDefault="00000000" w:rsidRPr="00000000" w14:paraId="0000000D">
          <w:pPr>
            <w:spacing w:after="0" w:line="276" w:lineRule="auto"/>
            <w:rPr>
              <w:rFonts w:ascii="Arial" w:cs="Arial" w:eastAsia="Arial" w:hAnsi="Arial"/>
              <w:sz w:val="22"/>
              <w:szCs w:val="22"/>
              <w:rPrChange w:author="Li Li" w:id="115" w:date="2020-04-06T09:43:11Z">
                <w:rPr>
                  <w:rFonts w:ascii="Cambria" w:cs="Cambria" w:eastAsia="Cambria" w:hAnsi="Cambria"/>
                  <w:b w:val="0"/>
                  <w:i w:val="0"/>
                  <w:smallCaps w:val="0"/>
                  <w:strike w:val="0"/>
                  <w:color w:val="000000"/>
                  <w:sz w:val="24"/>
                  <w:szCs w:val="24"/>
                  <w:u w:val="none"/>
                  <w:shd w:fill="auto" w:val="clear"/>
                  <w:vertAlign w:val="baseline"/>
                </w:rPr>
              </w:rPrChange>
            </w:rPr>
          </w:pPr>
          <w:sdt>
            <w:sdtPr>
              <w:tag w:val="goog_rdk_196"/>
            </w:sdtPr>
            <w:sdtContent>
              <w:ins w:author="Li Li" w:id="109" w:date="2020-04-06T09:43:11Z">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14300" distT="114300" distL="114300" distR="114300">
                      <wp:extent cx="1549901" cy="1262063"/>
                      <wp:effectExtent b="0" l="0" r="0" t="0"/>
                      <wp:docPr id="2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549901" cy="1262063"/>
                              </a:xfrm>
                              <a:prstGeom prst="rect"/>
                              <a:ln/>
                            </pic:spPr>
                          </pic:pic>
                        </a:graphicData>
                      </a:graphic>
                    </wp:inline>
                  </w:drawing>
                </w:r>
              </w:ins>
            </w:sdtContent>
          </w:sdt>
          <w:sdt>
            <w:sdtPr>
              <w:tag w:val="goog_rdk_197"/>
            </w:sdtPr>
            <w:sdtContent>
              <w:r w:rsidDel="00000000" w:rsidR="00000000" w:rsidRPr="00000000">
                <w:rPr>
                  <w:rtl w:val="0"/>
                </w:rPr>
              </w:r>
            </w:sdtContent>
          </w:sdt>
        </w:p>
      </w:sdtContent>
    </w:sdt>
    <w:sdt>
      <w:sdtPr>
        <w:tag w:val="goog_rdk_202"/>
      </w:sdtPr>
      <w:sdtContent>
        <w:p w:rsidR="00000000" w:rsidDel="00000000" w:rsidP="00000000" w:rsidRDefault="00000000" w:rsidRPr="00000000" w14:paraId="0000000E">
          <w:pPr>
            <w:spacing w:after="0" w:line="276" w:lineRule="auto"/>
            <w:rPr>
              <w:sz w:val="22"/>
              <w:szCs w:val="22"/>
              <w:rPrChange w:author="Li Li" w:id="115" w:date="2020-04-06T09:43:11Z">
                <w:rPr>
                  <w:sz w:val="22"/>
                  <w:szCs w:val="22"/>
                </w:rPr>
              </w:rPrChange>
            </w:rPr>
            <w:pPrChange w:author="Li Li" w:id="0" w:date="2020-04-06T09:43:11Z">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pPr>
            </w:pPrChange>
          </w:pPr>
          <w:sdt>
            <w:sdtPr>
              <w:tag w:val="goog_rdk_199"/>
            </w:sdtPr>
            <w:sdtContent>
              <w:r w:rsidDel="00000000" w:rsidR="00000000" w:rsidRPr="00000000">
                <w:rPr>
                  <w:sz w:val="22"/>
                  <w:szCs w:val="22"/>
                  <w:rtl w:val="0"/>
                  <w:rPrChange w:author="Li Li" w:id="115" w:date="2020-04-06T09:43:11Z">
                    <w:rPr>
                      <w:i w:val="0"/>
                      <w:smallCaps w:val="0"/>
                      <w:strike w:val="0"/>
                      <w:color w:val="000000"/>
                      <w:sz w:val="24"/>
                      <w:szCs w:val="24"/>
                      <w:u w:val="none"/>
                      <w:shd w:fill="auto" w:val="clear"/>
                      <w:vertAlign w:val="baseline"/>
                    </w:rPr>
                  </w:rPrChange>
                </w:rPr>
                <w:t xml:space="preserve">F</w:t>
              </w:r>
            </w:sdtContent>
          </w:sdt>
          <w:sdt>
            <w:sdtPr>
              <w:tag w:val="goog_rdk_200"/>
            </w:sdtPr>
            <w:sdtContent>
              <w:r w:rsidDel="00000000" w:rsidR="00000000" w:rsidRPr="00000000">
                <w:rPr>
                  <w:sz w:val="22"/>
                  <w:szCs w:val="22"/>
                  <w:rtl w:val="0"/>
                  <w:rPrChange w:author="Li Li" w:id="115" w:date="2020-04-06T09:43:11Z">
                    <w:rPr>
                      <w:sz w:val="22"/>
                      <w:szCs w:val="22"/>
                    </w:rPr>
                  </w:rPrChange>
                </w:rPr>
                <w:t xml:space="preserve">igure. Hertzian cone</w:t>
              </w:r>
            </w:sdtContent>
          </w:sdt>
          <w:sdt>
            <w:sdtPr>
              <w:tag w:val="goog_rdk_201"/>
            </w:sdtPr>
            <w:sdtContent>
              <w:r w:rsidDel="00000000" w:rsidR="00000000" w:rsidRPr="00000000">
                <w:rPr>
                  <w:rtl w:val="0"/>
                </w:rPr>
              </w:r>
            </w:sdtContent>
          </w:sdt>
        </w:p>
      </w:sdtContent>
    </w:sdt>
    <w:sdt>
      <w:sdtPr>
        <w:tag w:val="goog_rdk_205"/>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Jonathan Reeves" w:id="116" w:date="2020-04-06T09:51:08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03"/>
            </w:sdtPr>
            <w:sdtContent>
              <w:ins w:author="Jonathan Reeves" w:id="116" w:date="2020-04-06T09:51:08Z"/>
              <w:sdt>
                <w:sdtPr>
                  <w:tag w:val="goog_rdk_204"/>
                </w:sdtPr>
                <w:sdtContent>
                  <w:commentRangeStart w:id="23"/>
                </w:sdtContent>
              </w:sdt>
              <w:ins w:author="Jonathan Reeves" w:id="116" w:date="2020-04-06T09:51:08Z">
                <w:r w:rsidDel="00000000" w:rsidR="00000000" w:rsidRPr="00000000">
                  <w:rPr>
                    <w:rtl w:val="0"/>
                  </w:rPr>
                </w:r>
              </w:ins>
            </w:sdtContent>
          </w:sdt>
        </w:p>
      </w:sdtContent>
    </w:sdt>
    <w:sdt>
      <w:sdtPr>
        <w:tag w:val="goog_rdk_210"/>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ins w:author="Jonathan Reeves" w:id="117" w:date="2020-04-06T10:02:05Z"/>
              <w:rFonts w:ascii="Cambria" w:cs="Cambria" w:eastAsia="Cambria" w:hAnsi="Cambria"/>
              <w:b w:val="0"/>
              <w:i w:val="0"/>
              <w:smallCaps w:val="0"/>
              <w:strike w:val="0"/>
              <w:color w:val="000000"/>
              <w:sz w:val="24"/>
              <w:szCs w:val="24"/>
              <w:u w:val="none"/>
              <w:shd w:fill="auto" w:val="clear"/>
              <w:vertAlign w:val="baseline"/>
            </w:rPr>
          </w:pPr>
          <w:sdt>
            <w:sdtPr>
              <w:tag w:val="goog_rdk_207"/>
            </w:sdtPr>
            <w:sdtContent>
              <w:del w:author="Jonathan Reeves" w:id="116" w:date="2020-04-06T09:51: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Changing the type of indenter (hard versus soft hammer), the size of the indenter, or the force with which the material is struck do not change the cone angle (). </w:delText>
                </w:r>
              </w:del>
              <w:sdt>
                <w:sdtPr>
                  <w:tag w:val="goog_rdk_208"/>
                </w:sdtPr>
                <w:sdtContent>
                  <w:commentRangeStart w:id="24"/>
                </w:sdtContent>
              </w:sdt>
              <w:del w:author="Jonathan Reeves" w:id="116" w:date="2020-04-06T09:51: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Changing the angle of blow likely changes the orientation of the cone, but it does not change its angle (). </w:delText>
                </w:r>
              </w:del>
            </w:sdtContent>
          </w:sdt>
          <w:sdt>
            <w:sdtPr>
              <w:tag w:val="goog_rdk_209"/>
            </w:sdtPr>
            <w:sdtContent>
              <w:ins w:author="Jonathan Reeves" w:id="117" w:date="2020-04-06T10:02:05Z">
                <w:commentRangeEnd w:id="24"/>
                <w:r w:rsidDel="00000000" w:rsidR="00000000" w:rsidRPr="00000000">
                  <w:commentReference w:id="24"/>
                </w:r>
                <w:commentRangeEnd w:id="23"/>
                <w:r w:rsidDel="00000000" w:rsidR="00000000" w:rsidRPr="00000000">
                  <w:commentReference w:id="23"/>
                </w:r>
                <w:r w:rsidDel="00000000" w:rsidR="00000000" w:rsidRPr="00000000">
                  <w:rPr>
                    <w:rtl w:val="0"/>
                  </w:rPr>
                </w:r>
              </w:ins>
            </w:sdtContent>
          </w:sdt>
        </w:p>
      </w:sdtContent>
    </w:sdt>
    <w:sdt>
      <w:sdtPr>
        <w:tag w:val="goog_rdk_224"/>
      </w:sdtPr>
      <w:sdtContent>
        <w:p w:rsidR="00000000" w:rsidDel="00000000" w:rsidP="00000000" w:rsidRDefault="00000000" w:rsidRPr="00000000" w14:paraId="00000011">
          <w:pPr>
            <w:spacing w:after="0" w:line="276" w:lineRule="auto"/>
            <w:rPr>
              <w:ins w:author="Li Li" w:id="123" w:date="2020-04-06T15:17:26Z"/>
              <w:i w:val="0"/>
              <w:smallCaps w:val="0"/>
              <w:strike w:val="0"/>
              <w:color w:val="000000"/>
              <w:u w:val="none"/>
              <w:shd w:fill="auto" w:val="clear"/>
              <w:vertAlign w:val="baseline"/>
            </w:rPr>
          </w:pPr>
          <w:sdt>
            <w:sdtPr>
              <w:tag w:val="goog_rdk_211"/>
            </w:sdtPr>
            <w:sdtContent>
              <w:ins w:author="Jonathan Reeves" w:id="117" w:date="2020-04-06T10:0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r>
                <w:r w:rsidDel="00000000" w:rsidR="00000000" w:rsidRPr="00000000">
                  <w:rPr>
                    <w:i w:val="0"/>
                    <w:smallCaps w:val="0"/>
                    <w:strike w:val="0"/>
                    <w:color w:val="000000"/>
                    <w:u w:val="none"/>
                    <w:shd w:fill="auto" w:val="clear"/>
                    <w:vertAlign w:val="baseline"/>
                    <w:rtl w:val="0"/>
                  </w:rPr>
                  <w:t xml:space="preserve">The cone crack grows as force is </w:t>
                </w:r>
                <w:r w:rsidDel="00000000" w:rsidR="00000000" w:rsidRPr="00000000">
                  <w:rPr>
                    <w:i w:val="0"/>
                    <w:smallCaps w:val="0"/>
                    <w:strike w:val="0"/>
                    <w:color w:val="000000"/>
                    <w:u w:val="none"/>
                    <w:shd w:fill="auto" w:val="clear"/>
                    <w:vertAlign w:val="baseline"/>
                    <w:rtl w:val="0"/>
                  </w:rPr>
                  <w:t xml:space="preserve">transferred</w:t>
                </w:r>
                <w:r w:rsidDel="00000000" w:rsidR="00000000" w:rsidRPr="00000000">
                  <w:rPr>
                    <w:i w:val="0"/>
                    <w:smallCaps w:val="0"/>
                    <w:strike w:val="0"/>
                    <w:color w:val="000000"/>
                    <w:u w:val="none"/>
                    <w:shd w:fill="auto" w:val="clear"/>
                    <w:vertAlign w:val="baseline"/>
                    <w:rtl w:val="0"/>
                  </w:rPr>
                  <w:t xml:space="preserve"> to the core. Once the crack reaches a certain length the crack’s propagation path will no longer be Hertzian. Instead of propagating along edges of the initial Hertzian cone, the crack will continue almost parallel to the core surface to form a flake</w:t>
                </w:r>
              </w:ins>
            </w:sdtContent>
          </w:sdt>
          <w:sdt>
            <w:sdtPr>
              <w:tag w:val="goog_rdk_212"/>
            </w:sdtPr>
            <w:sdtContent>
              <w:ins w:author="Li Li" w:id="118" w:date="2020-04-06T10:05:13Z">
                <w:r w:rsidDel="00000000" w:rsidR="00000000" w:rsidRPr="00000000">
                  <w:rPr>
                    <w:i w:val="0"/>
                    <w:smallCaps w:val="0"/>
                    <w:strike w:val="0"/>
                    <w:color w:val="000000"/>
                    <w:u w:val="none"/>
                    <w:shd w:fill="auto" w:val="clear"/>
                    <w:vertAlign w:val="baseline"/>
                    <w:rtl w:val="0"/>
                  </w:rPr>
                  <w:t xml:space="preserve"> (Cotterell and Kamminga 1985, 1987)</w:t>
                </w:r>
              </w:ins>
            </w:sdtContent>
          </w:sdt>
          <w:sdt>
            <w:sdtPr>
              <w:tag w:val="goog_rdk_213"/>
            </w:sdtPr>
            <w:sdtContent>
              <w:ins w:author="Jonathan Reeves" w:id="117" w:date="2020-04-06T10:02:05Z">
                <w:r w:rsidDel="00000000" w:rsidR="00000000" w:rsidRPr="00000000">
                  <w:rPr>
                    <w:i w:val="0"/>
                    <w:smallCaps w:val="0"/>
                    <w:strike w:val="0"/>
                    <w:color w:val="000000"/>
                    <w:u w:val="none"/>
                    <w:shd w:fill="auto" w:val="clear"/>
                    <w:vertAlign w:val="baseline"/>
                    <w:rtl w:val="0"/>
                  </w:rPr>
                  <w:t xml:space="preserve">.  Although the hertzian cone is only associated with the initial crack formation, the angle of the cone leaves a marked impression on the morphology of the ventral surface of the flake </w:t>
                </w:r>
              </w:ins>
              <w:sdt>
                <w:sdtPr>
                  <w:tag w:val="goog_rdk_214"/>
                </w:sdtPr>
                <w:sdtContent>
                  <w:commentRangeStart w:id="25"/>
                </w:sdtContent>
              </w:sdt>
              <w:ins w:author="Jonathan Reeves" w:id="117" w:date="2020-04-06T10:02:05Z">
                <w:r w:rsidDel="00000000" w:rsidR="00000000" w:rsidRPr="00000000">
                  <w:rPr>
                    <w:i w:val="0"/>
                    <w:smallCaps w:val="0"/>
                    <w:strike w:val="0"/>
                    <w:color w:val="000000"/>
                    <w:u w:val="none"/>
                    <w:shd w:fill="auto" w:val="clear"/>
                    <w:vertAlign w:val="baseline"/>
                    <w:rtl w:val="0"/>
                  </w:rPr>
                  <w:t xml:space="preserve">(Figure ?)</w:t>
                </w:r>
                <w:commentRangeEnd w:id="25"/>
                <w:r w:rsidDel="00000000" w:rsidR="00000000" w:rsidRPr="00000000">
                  <w:commentReference w:id="25"/>
                </w:r>
                <w:r w:rsidDel="00000000" w:rsidR="00000000" w:rsidRPr="00000000">
                  <w:rPr>
                    <w:i w:val="0"/>
                    <w:smallCaps w:val="0"/>
                    <w:strike w:val="0"/>
                    <w:color w:val="000000"/>
                    <w:u w:val="none"/>
                    <w:shd w:fill="auto" w:val="clear"/>
                    <w:vertAlign w:val="baseline"/>
                    <w:rtl w:val="0"/>
                  </w:rPr>
                  <w:t xml:space="preserve">. Since the angle of the cone is constant, it is possible to use the influence cone on ventral surface morphology to estimate flake morphology. Here we present a new measure called platform surface interior angle (PSIA). It is </w:t>
                </w:r>
                <w:r w:rsidDel="00000000" w:rsidR="00000000" w:rsidRPr="00000000">
                  <w:rPr>
                    <w:i w:val="0"/>
                    <w:smallCaps w:val="0"/>
                    <w:strike w:val="0"/>
                    <w:color w:val="000000"/>
                    <w:u w:val="none"/>
                    <w:shd w:fill="auto" w:val="clear"/>
                    <w:vertAlign w:val="baseline"/>
                    <w:rtl w:val="0"/>
                  </w:rPr>
                  <w:t xml:space="preserve">our prediction</w:t>
                </w:r>
                <w:sdt>
                  <w:sdtPr>
                    <w:tag w:val="goog_rdk_215"/>
                  </w:sdtPr>
                  <w:sdtContent>
                    <w:commentRangeStart w:id="26"/>
                  </w:sdtContent>
                </w:sdt>
                <w:sdt>
                  <w:sdtPr>
                    <w:tag w:val="goog_rdk_216"/>
                  </w:sdtPr>
                  <w:sdtContent>
                    <w:commentRangeStart w:id="27"/>
                  </w:sdtContent>
                </w:sdt>
                <w:r w:rsidDel="00000000" w:rsidR="00000000" w:rsidRPr="00000000">
                  <w:rPr>
                    <w:i w:val="0"/>
                    <w:smallCaps w:val="0"/>
                    <w:strike w:val="0"/>
                    <w:color w:val="000000"/>
                    <w:u w:val="none"/>
                    <w:shd w:fill="auto" w:val="clear"/>
                    <w:vertAlign w:val="baseline"/>
                    <w:rtl w:val="0"/>
                  </w:rPr>
                  <w:t xml:space="preserve"> </w:t>
                </w:r>
                <w:sdt>
                  <w:sdtPr>
                    <w:tag w:val="goog_rdk_217"/>
                  </w:sdtPr>
                  <w:sdtContent>
                    <w:del w:author="Li Li" w:id="119" w:date="2020-04-06T10:10:59Z">
                      <w:r w:rsidDel="00000000" w:rsidR="00000000" w:rsidRPr="00000000">
                        <w:rPr>
                          <w:i w:val="0"/>
                          <w:smallCaps w:val="0"/>
                          <w:strike w:val="0"/>
                          <w:color w:val="000000"/>
                          <w:u w:val="none"/>
                          <w:shd w:fill="auto" w:val="clear"/>
                          <w:vertAlign w:val="baseline"/>
                          <w:rtl w:val="0"/>
                        </w:rPr>
                        <w:delText xml:space="preserve">is</w:delText>
                      </w:r>
                    </w:del>
                  </w:sdtContent>
                </w:sdt>
                <w:r w:rsidDel="00000000" w:rsidR="00000000" w:rsidRPr="00000000">
                  <w:rPr>
                    <w:i w:val="0"/>
                    <w:smallCaps w:val="0"/>
                    <w:strike w:val="0"/>
                    <w:color w:val="000000"/>
                    <w:u w:val="none"/>
                    <w:shd w:fill="auto" w:val="clear"/>
                    <w:vertAlign w:val="baseline"/>
                    <w:rtl w:val="0"/>
                  </w:rPr>
                  <w:t xml:space="preserve"> that this angle is a constant that directly follows from the constant of  the Hertzian cone angle</w:t>
                </w:r>
                <w:sdt>
                  <w:sdtPr>
                    <w:tag w:val="goog_rdk_218"/>
                  </w:sdtPr>
                  <w:sdtContent>
                    <w:del w:author="Li Li" w:id="120" w:date="2020-04-06T10:11:13Z">
                      <w:r w:rsidDel="00000000" w:rsidR="00000000" w:rsidRPr="00000000">
                        <w:rPr>
                          <w:i w:val="0"/>
                          <w:smallCaps w:val="0"/>
                          <w:strike w:val="0"/>
                          <w:color w:val="000000"/>
                          <w:u w:val="none"/>
                          <w:shd w:fill="auto" w:val="clear"/>
                          <w:vertAlign w:val="baseline"/>
                          <w:rtl w:val="0"/>
                        </w:rPr>
                        <w:delText xml:space="preserve">.co</w:delText>
                      </w:r>
                      <w:commentRangeEnd w:id="27"/>
                      <w:r w:rsidDel="00000000" w:rsidR="00000000" w:rsidRPr="00000000">
                        <w:commentReference w:id="27"/>
                      </w:r>
                      <w:r w:rsidDel="00000000" w:rsidR="00000000" w:rsidRPr="00000000">
                        <w:rPr>
                          <w:i w:val="0"/>
                          <w:smallCaps w:val="0"/>
                          <w:strike w:val="0"/>
                          <w:color w:val="000000"/>
                          <w:u w:val="none"/>
                          <w:shd w:fill="auto" w:val="clear"/>
                          <w:vertAlign w:val="baseline"/>
                          <w:rtl w:val="0"/>
                        </w:rPr>
                        <w:delText xml:space="preserve">nstant</w:delText>
                      </w:r>
                    </w:del>
                  </w:sdtContent>
                </w:sdt>
                <w:r w:rsidDel="00000000" w:rsidR="00000000" w:rsidRPr="00000000">
                  <w:rPr>
                    <w:i w:val="0"/>
                    <w:smallCaps w:val="0"/>
                    <w:strike w:val="0"/>
                    <w:color w:val="000000"/>
                    <w:u w:val="none"/>
                    <w:shd w:fill="auto" w:val="clear"/>
                    <w:vertAlign w:val="baseline"/>
                    <w:rtl w:val="0"/>
                  </w:rPr>
                  <w:t xml:space="preserve">. If </w:t>
                </w:r>
                <w:sdt>
                  <w:sdtPr>
                    <w:tag w:val="goog_rdk_219"/>
                  </w:sdtPr>
                  <w:sdtContent>
                    <w:del w:author="Li Li" w:id="121" w:date="2020-04-06T10:14:35Z">
                      <w:r w:rsidDel="00000000" w:rsidR="00000000" w:rsidRPr="00000000">
                        <w:rPr>
                          <w:i w:val="0"/>
                          <w:smallCaps w:val="0"/>
                          <w:strike w:val="0"/>
                          <w:color w:val="000000"/>
                          <w:u w:val="none"/>
                          <w:shd w:fill="auto" w:val="clear"/>
                          <w:vertAlign w:val="baseline"/>
                          <w:rtl w:val="0"/>
                        </w:rPr>
                        <w:delText xml:space="preserve">this </w:delText>
                      </w:r>
                    </w:del>
                  </w:sdtContent>
                </w:sdt>
                <w:r w:rsidDel="00000000" w:rsidR="00000000" w:rsidRPr="00000000">
                  <w:rPr>
                    <w:i w:val="0"/>
                    <w:smallCaps w:val="0"/>
                    <w:strike w:val="0"/>
                    <w:color w:val="000000"/>
                    <w:u w:val="none"/>
                    <w:shd w:fill="auto" w:val="clear"/>
                    <w:vertAlign w:val="baseline"/>
                    <w:rtl w:val="0"/>
                  </w:rPr>
                  <w:t xml:space="preserve">our prediction is correct, then it means that platform width </w:t>
                </w:r>
              </w:ins>
            </w:sdtContent>
          </w:sdt>
          <w:sdt>
            <w:sdtPr>
              <w:tag w:val="goog_rdk_220"/>
            </w:sdtPr>
            <w:sdtContent>
              <w:ins w:author="Li Li" w:id="122" w:date="2020-04-06T10:21:28Z">
                <w:r w:rsidDel="00000000" w:rsidR="00000000" w:rsidRPr="00000000">
                  <w:rPr>
                    <w:i w:val="0"/>
                    <w:smallCaps w:val="0"/>
                    <w:strike w:val="0"/>
                    <w:color w:val="000000"/>
                    <w:u w:val="none"/>
                    <w:shd w:fill="auto" w:val="clear"/>
                    <w:vertAlign w:val="baseline"/>
                    <w:rtl w:val="0"/>
                  </w:rPr>
                  <w:t xml:space="preserve">is determined by the formation of the hertzian cone and where the core is struck</w:t>
                </w:r>
              </w:ins>
            </w:sdtContent>
          </w:sdt>
          <w:sdt>
            <w:sdtPr>
              <w:tag w:val="goog_rdk_221"/>
            </w:sdtPr>
            <w:sdtContent>
              <w:ins w:author="Jonathan Reeves" w:id="117" w:date="2020-04-06T10:02:05Z">
                <w:sdt>
                  <w:sdtPr>
                    <w:tag w:val="goog_rdk_222"/>
                  </w:sdtPr>
                  <w:sdtContent>
                    <w:del w:author="Li Li" w:id="122" w:date="2020-04-06T10:21:28Z">
                      <w:r w:rsidDel="00000000" w:rsidR="00000000" w:rsidRPr="00000000">
                        <w:rPr>
                          <w:i w:val="0"/>
                          <w:smallCaps w:val="0"/>
                          <w:strike w:val="0"/>
                          <w:color w:val="000000"/>
                          <w:u w:val="none"/>
                          <w:shd w:fill="auto" w:val="clear"/>
                          <w:vertAlign w:val="baseline"/>
                          <w:rtl w:val="0"/>
                        </w:rPr>
                        <w:delText xml:space="preserve">is determined by the geometry of the platform edge in relation to where the core is struck</w:delText>
                      </w:r>
                    </w:del>
                  </w:sdtContent>
                </w:sdt>
                <w:r w:rsidDel="00000000" w:rsidR="00000000" w:rsidRPr="00000000">
                  <w:rPr>
                    <w:i w:val="0"/>
                    <w:smallCaps w:val="0"/>
                    <w:strike w:val="0"/>
                    <w:color w:val="000000"/>
                    <w:u w:val="none"/>
                    <w:shd w:fill="auto" w:val="clear"/>
                    <w:vertAlign w:val="baseline"/>
                    <w:rtl w:val="0"/>
                  </w:rPr>
                  <w:t xml:space="preserve">. As a result, platform width (PW) is integrated into the EPA-PD model, in a way that is grounded in fracture mechanics via PSIA.  This model also has behavioral implications that it may explain how the manipulation of the platform impacts flake morphology.</w:t>
                </w:r>
              </w:ins>
            </w:sdtContent>
          </w:sdt>
          <w:sdt>
            <w:sdtPr>
              <w:tag w:val="goog_rdk_223"/>
            </w:sdtPr>
            <w:sdtContent>
              <w:ins w:author="Li Li" w:id="123" w:date="2020-04-06T15:17:26Z">
                <w:commentRangeEnd w:id="26"/>
                <w:r w:rsidDel="00000000" w:rsidR="00000000" w:rsidRPr="00000000">
                  <w:commentReference w:id="26"/>
                </w:r>
                <w:r w:rsidDel="00000000" w:rsidR="00000000" w:rsidRPr="00000000">
                  <w:rPr>
                    <w:rtl w:val="0"/>
                  </w:rPr>
                </w:r>
              </w:ins>
            </w:sdtContent>
          </w:sdt>
        </w:p>
      </w:sdtContent>
    </w:sdt>
    <w:sdt>
      <w:sdtPr>
        <w:tag w:val="goog_rdk_227"/>
      </w:sdtPr>
      <w:sdtContent>
        <w:p w:rsidR="00000000" w:rsidDel="00000000" w:rsidP="00000000" w:rsidRDefault="00000000" w:rsidRPr="00000000" w14:paraId="00000012">
          <w:pPr>
            <w:spacing w:after="0" w:line="276" w:lineRule="auto"/>
            <w:rPr>
              <w:ins w:author="Jonathan Reeves" w:id="117" w:date="2020-04-06T10:02:05Z"/>
              <w:i w:val="0"/>
              <w:smallCaps w:val="0"/>
              <w:strike w:val="0"/>
              <w:color w:val="000000"/>
              <w:u w:val="none"/>
              <w:shd w:fill="auto" w:val="clear"/>
              <w:vertAlign w:val="baseline"/>
            </w:rPr>
          </w:pPr>
          <w:sdt>
            <w:sdtPr>
              <w:tag w:val="goog_rdk_226"/>
            </w:sdtPr>
            <w:sdtContent>
              <w:ins w:author="Jonathan Reeves" w:id="117" w:date="2020-04-06T10:02:05Z">
                <w:r w:rsidDel="00000000" w:rsidR="00000000" w:rsidRPr="00000000">
                  <w:rPr>
                    <w:rtl w:val="0"/>
                  </w:rPr>
                </w:r>
              </w:ins>
            </w:sdtContent>
          </w:sdt>
        </w:p>
      </w:sdtContent>
    </w:sdt>
    <w:sdt>
      <w:sdtPr>
        <w:tag w:val="goog_rdk_253"/>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ins w:author="Sam Lin" w:id="131" w:date="2020-03-23T13:24:00Z"/>
              <w:rFonts w:ascii="Cambria" w:cs="Cambria" w:eastAsia="Cambria" w:hAnsi="Cambria"/>
              <w:b w:val="0"/>
              <w:i w:val="0"/>
              <w:smallCaps w:val="0"/>
              <w:strike w:val="0"/>
              <w:color w:val="000000"/>
              <w:sz w:val="24"/>
              <w:szCs w:val="24"/>
              <w:u w:val="none"/>
              <w:shd w:fill="auto" w:val="clear"/>
              <w:vertAlign w:val="baseline"/>
            </w:rPr>
            <w:pPrChange w:author="Jonathan Reeves" w:id="0" w:date="2020-04-06T09:51:09Z">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pPr>
            </w:pPrChange>
          </w:pPr>
          <w:sdt>
            <w:sdtPr>
              <w:tag w:val="goog_rdk_229"/>
            </w:sdtPr>
            <w:sdtContent>
              <w:del w:author="Jonathan Reeves" w:id="117" w:date="2020-04-06T10:02:05Z"/>
              <w:sdt>
                <w:sdtPr>
                  <w:tag w:val="goog_rdk_230"/>
                </w:sdtPr>
                <w:sdtContent>
                  <w:commentRangeStart w:id="28"/>
                </w:sdtContent>
              </w:sdt>
              <w:del w:author="Jonathan Reeves" w:id="117" w:date="2020-04-06T10:02:05Z">
                <w:sdt>
                  <w:sdtPr>
                    <w:tag w:val="goog_rdk_231"/>
                  </w:sdtPr>
                  <w:sdtContent>
                    <w:commentRangeStart w:id="2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When the fracture, spreading at this constant angle, </w:delText>
                </w:r>
                <w:sdt>
                  <w:sdtPr>
                    <w:tag w:val="goog_rdk_232"/>
                  </w:sdtPr>
                  <w:sdtContent>
                    <w:commentRangeStart w:id="3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encounters</w:delText>
                </w:r>
                <w:commentRangeEnd w:id="30"/>
                <w:r w:rsidDel="00000000" w:rsidR="00000000" w:rsidRPr="00000000">
                  <w:commentReference w:id="3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the core surface</w:delText>
                </w:r>
              </w:del>
            </w:sdtContent>
          </w:sdt>
          <w:sdt>
            <w:sdtPr>
              <w:tag w:val="goog_rdk_233"/>
            </w:sdtPr>
            <w:sdtContent>
              <w:ins w:author="Sam Lin" w:id="124" w:date="2020-03-23T11:26:00Z">
                <w:sdt>
                  <w:sdtPr>
                    <w:tag w:val="goog_rdk_234"/>
                  </w:sdtPr>
                  <w:sdtContent>
                    <w:del w:author="Jonathan Reeves" w:id="117" w:date="2020-04-06T10:0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235"/>
            </w:sdtPr>
            <w:sdtContent>
              <w:del w:author="Jonathan Reeves" w:id="117" w:date="2020-04-06T10:0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 fracture plane forms roughly parallel to the core surface (in other words at an angle roughly equivalent to the EPA). </w:delText>
                </w:r>
                <w:commentRangeEnd w:id="28"/>
                <w:r w:rsidDel="00000000" w:rsidR="00000000" w:rsidRPr="00000000">
                  <w:commentReference w:id="28"/>
                </w:r>
              </w:del>
              <w:sdt>
                <w:sdtPr>
                  <w:tag w:val="goog_rdk_236"/>
                </w:sdtPr>
                <w:sdtContent>
                  <w:commentRangeStart w:id="31"/>
                </w:sdtContent>
              </w:sdt>
              <w:del w:author="Jonathan Reeves" w:id="117" w:date="2020-04-06T10:0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At this point the importance of the Hertzian cone angle quickly diminishes, and our model no longer applies. </w:delText>
                </w:r>
                <w:commentRangeEnd w:id="31"/>
                <w:r w:rsidDel="00000000" w:rsidR="00000000" w:rsidRPr="00000000">
                  <w:commentReference w:id="3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237"/>
            </w:sdtPr>
            <w:sdtContent>
              <w:del w:author="Jonathan Reeves" w:id="125" w:date="2020-04-06T10:09: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This angle we term the </w:delText>
                </w:r>
              </w:del>
            </w:sdtContent>
          </w:sdt>
          <w:sdt>
            <w:sdtPr>
              <w:tag w:val="goog_rdk_238"/>
            </w:sdtPr>
            <w:sdtContent>
              <w:ins w:author="Sam Lin" w:id="126" w:date="2020-03-23T11:28:00Z">
                <w:sdt>
                  <w:sdtPr>
                    <w:tag w:val="goog_rdk_239"/>
                  </w:sdtPr>
                  <w:sdtContent>
                    <w:del w:author="Jonathan Reeves" w:id="125" w:date="2020-04-06T10:09: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240"/>
            </w:sdtPr>
            <w:sdtContent>
              <w:del w:author="Jonathan Reeves" w:id="125" w:date="2020-04-06T10:09: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241"/>
            </w:sdtPr>
            <w:sdtContent>
              <w:ins w:author="Sam Lin" w:id="127" w:date="2020-03-23T11:28:00Z">
                <w:sdt>
                  <w:sdtPr>
                    <w:tag w:val="goog_rdk_242"/>
                  </w:sdtPr>
                  <w:sdtContent>
                    <w:del w:author="Jonathan Reeves" w:id="125" w:date="2020-04-06T10:09: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243"/>
            </w:sdtPr>
            <w:sdtContent>
              <w:del w:author="Jonathan Reeves" w:id="125" w:date="2020-04-06T10:09: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or PSIA, </w:delText>
                </w:r>
              </w:del>
              <w:sdt>
                <w:sdtPr>
                  <w:tag w:val="goog_rdk_244"/>
                </w:sdtPr>
                <w:sdtContent>
                  <w:commentRangeStart w:id="32"/>
                </w:sdtContent>
              </w:sdt>
              <w:del w:author="Jonathan Reeves" w:id="125" w:date="2020-04-06T10:09: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 </w:delText>
                </w:r>
              </w:del>
            </w:sdtContent>
          </w:sdt>
          <w:sdt>
            <w:sdtPr>
              <w:tag w:val="goog_rdk_245"/>
            </w:sdtPr>
            <w:sdtContent>
              <w:del w:author="Jonathan Reeves" w:id="128" w:date="2020-04-06T10:10: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our prediction is that this angle is a constant that directly follows from the </w:delText>
                </w:r>
              </w:del>
            </w:sdtContent>
          </w:sdt>
          <w:sdt>
            <w:sdtPr>
              <w:tag w:val="goog_rdk_246"/>
            </w:sdtPr>
            <w:sdtContent>
              <w:ins w:author="Zeljko Rezek" w:id="129" w:date="2020-03-23T15:46:00Z">
                <w:sdt>
                  <w:sdtPr>
                    <w:tag w:val="goog_rdk_247"/>
                  </w:sdtPr>
                  <w:sdtContent>
                    <w:del w:author="Jonathan Reeves" w:id="128" w:date="2020-04-06T10:10: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constant </w:delText>
                      </w:r>
                    </w:del>
                  </w:sdtContent>
                </w:sdt>
              </w:ins>
            </w:sdtContent>
          </w:sdt>
          <w:sdt>
            <w:sdtPr>
              <w:tag w:val="goog_rdk_248"/>
            </w:sdtPr>
            <w:sdtContent>
              <w:del w:author="Jonathan Reeves" w:id="128" w:date="2020-04-06T10:10: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Hertzian cone </w:delText>
                </w:r>
              </w:del>
            </w:sdtContent>
          </w:sdt>
          <w:sdt>
            <w:sdtPr>
              <w:tag w:val="goog_rdk_249"/>
            </w:sdtPr>
            <w:sdtContent>
              <w:ins w:author="Zeljko Rezek" w:id="130" w:date="2020-03-23T15:46:00Z">
                <w:sdt>
                  <w:sdtPr>
                    <w:tag w:val="goog_rdk_250"/>
                  </w:sdtPr>
                  <w:sdtContent>
                    <w:del w:author="Jonathan Reeves" w:id="128" w:date="2020-04-06T10:10: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angle.</w:delText>
                      </w:r>
                    </w:del>
                  </w:sdtContent>
                </w:sdt>
              </w:ins>
            </w:sdtContent>
          </w:sdt>
          <w:sdt>
            <w:sdtPr>
              <w:tag w:val="goog_rdk_251"/>
            </w:sdtPr>
            <w:sdtContent>
              <w:del w:author="Jonathan Reeves" w:id="128" w:date="2020-04-06T10:10: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w:delText>
                </w:r>
                <w:commentRangeEnd w:id="32"/>
                <w:r w:rsidDel="00000000" w:rsidR="00000000" w:rsidRPr="00000000">
                  <w:commentReference w:id="3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nstant</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delText>
                </w:r>
              </w:del>
            </w:sdtContent>
          </w:sdt>
          <w:sdt>
            <w:sdtPr>
              <w:tag w:val="goog_rdk_252"/>
            </w:sdtPr>
            <w:sdtContent>
              <w:ins w:author="Sam Lin" w:id="131" w:date="2020-03-23T13:24:00Z">
                <w:commentRangeEnd w:id="29"/>
                <w:r w:rsidDel="00000000" w:rsidR="00000000" w:rsidRPr="00000000">
                  <w:commentReference w:id="29"/>
                </w:r>
                <w:r w:rsidDel="00000000" w:rsidR="00000000" w:rsidRPr="00000000">
                  <w:rPr>
                    <w:rtl w:val="0"/>
                  </w:rPr>
                </w:r>
              </w:ins>
            </w:sdtContent>
          </w:sdt>
        </w:p>
      </w:sdtContent>
    </w:sd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54"/>
        </w:sdtPr>
        <w:sdtContent>
          <w:ins w:author="Sam Lin" w:id="131" w:date="2020-03-23T13:24:00Z"/>
          <w:sdt>
            <w:sdtPr>
              <w:tag w:val="goog_rdk_255"/>
            </w:sdtPr>
            <w:sdtContent>
              <w:commentRangeStart w:id="33"/>
            </w:sdtContent>
          </w:sdt>
          <w:ins w:author="Sam Lin" w:id="131" w:date="2020-03-23T13:2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253084" cy="2122410"/>
                  <wp:effectExtent b="0" l="0" r="0" t="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53084" cy="2122410"/>
                          </a:xfrm>
                          <a:prstGeom prst="rect"/>
                          <a:ln/>
                        </pic:spPr>
                      </pic:pic>
                    </a:graphicData>
                  </a:graphic>
                </wp:inline>
              </w:drawing>
            </w:r>
          </w:ins>
        </w:sdtContent>
      </w:sdt>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test this model, we examine several sets of flakes, including flakes produced in the Dibble glass experiments and flakes from replication experiments, using several methods to measure </w:t>
      </w:r>
      <w:sdt>
        <w:sdtPr>
          <w:tag w:val="goog_rdk_256"/>
        </w:sdtPr>
        <w:sdtContent>
          <w:del w:author="Sam Lin" w:id="133" w:date="2020-03-23T13: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platform surface interior angle</w:delText>
            </w:r>
          </w:del>
        </w:sdtContent>
      </w:sdt>
      <w:sdt>
        <w:sdtPr>
          <w:tag w:val="goog_rdk_257"/>
        </w:sdtPr>
        <w:sdtContent>
          <w:ins w:author="Sam Lin" w:id="133" w:date="2020-03-23T13: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find that</w:t>
      </w:r>
      <w:sdt>
        <w:sdtPr>
          <w:tag w:val="goog_rdk_258"/>
        </w:sdtPr>
        <w:sdtContent>
          <w:ins w:author="Will" w:id="134" w:date="2020-03-31T12: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mean angle in all datasets, regardless of how it is </w:t>
      </w:r>
      <w:sdt>
        <w:sdtPr>
          <w:tag w:val="goog_rdk_259"/>
        </w:sdtPr>
        <w:sdtContent>
          <w:commentRangeStart w:id="3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measured, is the same (</w:t>
      </w:r>
      <w:sdt>
        <w:sdtPr>
          <w:tag w:val="goog_rdk_260"/>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135" w:date="2020-03-31T13:24:00Z">
                <w:rPr>
                  <w:rFonts w:ascii="Cambria" w:cs="Cambria" w:eastAsia="Cambria" w:hAnsi="Cambria"/>
                  <w:b w:val="0"/>
                  <w:i w:val="0"/>
                  <w:smallCaps w:val="0"/>
                  <w:strike w:val="0"/>
                  <w:color w:val="000000"/>
                  <w:sz w:val="24"/>
                  <w:szCs w:val="24"/>
                  <w:u w:val="none"/>
                  <w:shd w:fill="auto" w:val="clear"/>
                  <w:vertAlign w:val="baseline"/>
                </w:rPr>
              </w:rPrChange>
            </w:rPr>
            <w:t xml:space="preserve">approximately 136 degrees</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34"/>
      <w:r w:rsidDel="00000000" w:rsidR="00000000" w:rsidRPr="00000000">
        <w:commentReference w:id="3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quite consistent with above mentioned values for Hertzian cone formation (Cotterell and Kaminga 1987). There is some variability in </w:t>
      </w:r>
      <w:sdt>
        <w:sdtPr>
          <w:tag w:val="goog_rdk_261"/>
        </w:sdtPr>
        <w:sdtContent>
          <w:del w:author="Sam Lin" w:id="136" w:date="2020-03-23T13: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platform surface interior angle</w:delText>
            </w:r>
          </w:del>
        </w:sdtContent>
      </w:sdt>
      <w:sdt>
        <w:sdtPr>
          <w:tag w:val="goog_rdk_262"/>
        </w:sdtPr>
        <w:sdtContent>
          <w:ins w:author="Sam Lin" w:id="136" w:date="2020-03-23T13: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it is clear that this variability cannot be solely attributed to measurement error. In the Dibble glass experiments, where key variables are controlled, there is some indication that the </w:t>
      </w:r>
      <w:sdt>
        <w:sdtPr>
          <w:tag w:val="goog_rdk_263"/>
        </w:sdtPr>
        <w:sdtContent>
          <w:del w:author="Sam Lin" w:id="137" w:date="2020-03-23T13: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264"/>
        </w:sdtPr>
        <w:sdtContent>
          <w:ins w:author="Sam Lin" w:id="137" w:date="2020-03-23T13: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responds to the angle of blow. Our finding is consistent with all of the empirical results of the Dibble experiments and it explains some of the patterns in those data that previously were unaccounted for. When </w:t>
      </w:r>
      <w:sdt>
        <w:sdtPr>
          <w:tag w:val="goog_rdk_265"/>
        </w:sdtPr>
        <w:sdtContent>
          <w:del w:author="Sam Lin" w:id="138" w:date="2020-03-23T13: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266"/>
        </w:sdtPr>
        <w:sdtContent>
          <w:ins w:author="Sam Lin" w:id="138" w:date="2020-03-23T13: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combined with exterior platform angle, we may have a model for flake formation that can explain a larger portion of the variability we see in stone tool assemblage and that may allow for a closer link to predictions coming from fracture mechanics.</w:t>
      </w:r>
    </w:p>
    <w:bookmarkStart w:colFirst="0" w:colLast="0" w:name="bookmark=id.30j0zll" w:id="1"/>
    <w:bookmarkEnd w:id="1"/>
    <w:p w:rsidR="00000000" w:rsidDel="00000000" w:rsidP="00000000" w:rsidRDefault="00000000" w:rsidRPr="00000000" w14:paraId="00000016">
      <w:pPr>
        <w:pStyle w:val="Heading1"/>
        <w:rPr/>
      </w:pPr>
      <w:r w:rsidDel="00000000" w:rsidR="00000000" w:rsidRPr="00000000">
        <w:rPr>
          <w:rtl w:val="0"/>
        </w:rPr>
        <w:t xml:space="preserve">Materials and Methods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examine the platform surface interior angle in three different datasets. First, we examine glass flakes and cores coming from the Dibble controlled experiments in flake formation (Dibble and Rezek 2009</w:t>
      </w:r>
      <w:sdt>
        <w:sdtPr>
          <w:tag w:val="goog_rdk_267"/>
        </w:sdtPr>
        <w:sdtContent>
          <w:ins w:author="Sam Lin" w:id="139" w:date="2020-03-23T13: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Rezek 2011; Lin et al. 2013; Magnani et al. 2014; Leader 2017</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dataset has the advantage that a number of potentially important variables are either controlled for or measureable. These include the exterior platform angle, the angle of blow, the hammer type, </w:t>
      </w:r>
      <w:sdt>
        <w:sdtPr>
          <w:tag w:val="goog_rdk_268"/>
        </w:sdtPr>
        <w:sdtContent>
          <w:del w:author="Jonathan Reeves" w:id="140" w:date="2020-03-27T14:5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material knapped</w:delText>
            </w:r>
          </w:del>
        </w:sdtContent>
      </w:sdt>
      <w:sdt>
        <w:sdtPr>
          <w:tag w:val="goog_rdk_269"/>
        </w:sdtPr>
        <w:sdtContent>
          <w:ins w:author="Jonathan Reeves" w:id="140" w:date="2020-03-27T14:5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raw material</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metrics such as platform thickness, platform width, flake length, width and thickness, and flake weight. Hereafter this dataset i</w:t>
      </w:r>
      <w:sdt>
        <w:sdtPr>
          <w:tag w:val="goog_rdk_270"/>
        </w:sdtPr>
        <w:sdtContent>
          <w:del w:author="Will" w:id="141" w:date="2020-03-31T13: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w:delText>
            </w:r>
          </w:del>
        </w:sdtContent>
      </w:sdt>
      <w:sdt>
        <w:sdtPr>
          <w:tag w:val="goog_rdk_271"/>
        </w:sdtPr>
        <w:sdtContent>
          <w:ins w:author="Will" w:id="141" w:date="2020-03-31T13: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referred to as the Dibble glass data. Second, we </w:t>
      </w:r>
      <w:sdt>
        <w:sdtPr>
          <w:tag w:val="goog_rdk_272"/>
        </w:sdtPr>
        <w:sdtContent>
          <w:del w:author="Zeljko Rezek" w:id="142" w:date="2020-03-23T19:1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attempt to va</w:delText>
            </w:r>
          </w:del>
          <w:sdt>
            <w:sdtPr>
              <w:tag w:val="goog_rdk_273"/>
            </w:sdtPr>
            <w:sdtContent>
              <w:commentRangeStart w:id="35"/>
            </w:sdtContent>
          </w:sdt>
          <w:del w:author="Zeljko Rezek" w:id="142" w:date="2020-03-23T19:1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lidate</w:delText>
            </w:r>
            <w:commentRangeEnd w:id="35"/>
            <w:r w:rsidDel="00000000" w:rsidR="00000000" w:rsidRPr="00000000">
              <w:commentReference w:id="3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274"/>
        </w:sdtPr>
        <w:sdtContent>
          <w:ins w:author="Zeljko Rezek" w:id="142" w:date="2020-03-23T19:1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findings from the Dibble glass data by measuring the platform surface interior angle in a large </w:t>
      </w:r>
      <w:sdt>
        <w:sdtPr>
          <w:tag w:val="goog_rdk_275"/>
        </w:sdtPr>
        <w:sdtContent>
          <w:ins w:author="Will" w:id="143" w:date="2020-03-31T13: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 of 568 complete, unretouched flakes from 45 discrete reduction sequences produced through</w:t>
            </w:r>
          </w:ins>
        </w:sdtContent>
      </w:sdt>
      <w:sdt>
        <w:sdtPr>
          <w:tag w:val="goog_rdk_276"/>
        </w:sdtPr>
        <w:sdtContent>
          <w:del w:author="Will" w:id="143" w:date="2020-03-31T13: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set of flakes coming from</w:delText>
            </w:r>
          </w:del>
        </w:sdtContent>
      </w:sdt>
      <w:sdt>
        <w:sdtPr>
          <w:tag w:val="goog_rdk_277"/>
        </w:sdtPr>
        <w:sdtContent>
          <w:ins w:author="Will" w:id="144" w:date="2020-03-31T13: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278"/>
        </w:sdtPr>
        <w:sdtContent>
          <w:del w:author="Will" w:id="144" w:date="2020-03-31T13: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replicative experiments</w:t>
      </w:r>
      <w:sdt>
        <w:sdtPr>
          <w:tag w:val="goog_rdk_279"/>
        </w:sdtPr>
        <w:sdtContent>
          <w:ins w:author="Will" w:id="145" w:date="2020-03-31T13:15:00Z"/>
          <w:sdt>
            <w:sdtPr>
              <w:tag w:val="goog_rdk_280"/>
            </w:sdtPr>
            <w:sdtContent>
              <w:ins w:author="Will" w:id="145" w:date="2020-03-31T13:1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Change w:author="Will" w:id="146" w:date="2020-03-31T13:17:00Z">
                      <w:rPr>
                        <w:rFonts w:ascii="Calibri" w:cs="Calibri" w:eastAsia="Calibri" w:hAnsi="Calibri"/>
                        <w:b w:val="0"/>
                        <w:i w:val="0"/>
                        <w:smallCaps w:val="0"/>
                        <w:strike w:val="0"/>
                        <w:color w:val="000000"/>
                        <w:sz w:val="22"/>
                        <w:szCs w:val="22"/>
                        <w:u w:val="none"/>
                        <w:shd w:fill="auto" w:val="clear"/>
                        <w:vertAlign w:val="baseline"/>
                      </w:rPr>
                    </w:rPrChange>
                  </w:rPr>
                  <w:t xml:space="preserve"> by </w:t>
                </w:r>
              </w:ins>
            </w:sdtContent>
          </w:sdt>
          <w:ins w:author="Will" w:id="145" w:date="2020-03-31T13:1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knappers that were naïve towards the objectives of this study</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flakes were made </w:t>
      </w:r>
      <w:sdt>
        <w:sdtPr>
          <w:tag w:val="goog_rdk_281"/>
        </w:sdtPr>
        <w:sdtContent>
          <w:ins w:author="Will" w:id="147" w:date="2020-04-02T10:1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w:t>
            </w:r>
          </w:ins>
        </w:sdtContent>
      </w:sdt>
      <w:sdt>
        <w:sdtPr>
          <w:tag w:val="goog_rdk_282"/>
        </w:sdtPr>
        <w:sdtContent>
          <w:del w:author="Will" w:id="147" w:date="2020-04-02T10:1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by so and so and so and so</w:delText>
            </w:r>
          </w:del>
        </w:sdtContent>
      </w:sdt>
      <w:sdt>
        <w:sdtPr>
          <w:tag w:val="goog_rdk_283"/>
        </w:sdtPr>
        <w:sdtContent>
          <w:ins w:author="Will" w:id="148" w:date="2020-03-31T13:1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several knappers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the intent of replicating various </w:t>
      </w:r>
      <w:sdt>
        <w:sdtPr>
          <w:tag w:val="goog_rdk_284"/>
        </w:sdtPr>
        <w:sdtContent>
          <w:ins w:author="Will" w:id="149" w:date="2020-04-02T10:2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Middle and Upper Paleolithic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 reduction strategies from the initial </w:t>
      </w:r>
      <w:sdt>
        <w:sdtPr>
          <w:tag w:val="goog_rdk_285"/>
        </w:sdtPr>
        <w:sdtContent>
          <w:del w:author="Will" w:id="150" w:date="2020-04-02T10:2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formation </w:delText>
            </w:r>
          </w:del>
        </w:sdtContent>
      </w:sdt>
      <w:sdt>
        <w:sdtPr>
          <w:tag w:val="goog_rdk_286"/>
        </w:sdtPr>
        <w:sdtContent>
          <w:ins w:author="Will" w:id="150" w:date="2020-04-02T10:2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decortification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core through to flake production and core maintenance. </w:t>
      </w:r>
      <w:sdt>
        <w:sdtPr>
          <w:tag w:val="goog_rdk_287"/>
        </w:sdtPr>
        <w:sdtContent>
          <w:ins w:author="Will" w:id="151" w:date="2020-03-31T13:2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flake production sequences were generated by 3 knappers.  Nodules of high-quality Bergerac and Sénonien flint were used which originated from the southwest region of France (Turq et al., 2008). These nodules varied in initial weight from ~480–4100 g.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of the flakes coming from these reduction series, the technology and the type of hammer (hard hammer, soft hammer and indirect percussion) are known. Hereafter this dataset is referred to as the </w:t>
      </w:r>
      <w:sdt>
        <w:sdtPr>
          <w:tag w:val="goog_rdk_288"/>
        </w:sdtPr>
        <w:sdtContent>
          <w:commentRangeStart w:id="3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Campagne </w:t>
      </w:r>
      <w:commentRangeEnd w:id="36"/>
      <w:r w:rsidDel="00000000" w:rsidR="00000000" w:rsidRPr="00000000">
        <w:commentReference w:id="3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(see Archer et al. 2020 for additional details on the structure of this dataset). Third, in addition, we measured a small set of flakes produced at the Max Planck Institute in Leipzig, Germany, in the context of teaching, replication, and experimentation. In this case, no details are known about how the flakes were produced, and this set of flakes is used here only to test a method for measuring the platform surface interior angle.</w:t>
      </w:r>
      <w:sdt>
        <w:sdtPr>
          <w:tag w:val="goog_rdk_289"/>
        </w:sdtPr>
        <w:sdtContent>
          <w:del w:author="Zeljko Rezek" w:id="152" w:date="2020-03-23T17:3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One of us (SPM) selected flakes from boxes of debris. Every effort was made to avoid bias, and all flakes with complete platforms and measurable platform widths were retained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Hereafter this dataset is referred to as the MPI data.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used to measure the </w:t>
      </w:r>
      <w:sdt>
        <w:sdtPr>
          <w:tag w:val="goog_rdk_290"/>
        </w:sdtPr>
        <w:sdtContent>
          <w:del w:author="Sam Lin" w:id="153" w:date="2020-03-23T13:3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291"/>
        </w:sdtPr>
        <w:sdtContent>
          <w:ins w:author="Sam Lin" w:id="153" w:date="2020-03-23T13:3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 </w:t>
            </w:r>
          </w:ins>
        </w:sdtContent>
      </w:sdt>
      <w:sdt>
        <w:sdtPr>
          <w:tag w:val="goog_rdk_292"/>
        </w:sdtPr>
        <w:sdtContent>
          <w:del w:author="Zeljko Rezek" w:id="154" w:date="2020-03-23T17: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varied substantially between the three datasets. First, for the Dibble glass data, we used the following procedure. Dibble</w:t>
      </w:r>
      <w:sdt>
        <w:sdtPr>
          <w:tag w:val="goog_rdk_293"/>
        </w:sdtPr>
        <w:sdtContent>
          <w:ins w:author="Sam Lin" w:id="155" w:date="2020-03-23T13: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colleagues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several core forms, but the first and most common type is what </w:t>
      </w:r>
      <w:sdt>
        <w:sdtPr>
          <w:tag w:val="goog_rdk_294"/>
        </w:sdtPr>
        <w:sdtContent>
          <w:del w:author="Sam Lin" w:id="156" w:date="2020-03-23T13: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 </w:delText>
            </w:r>
          </w:del>
        </w:sdtContent>
      </w:sdt>
      <w:sdt>
        <w:sdtPr>
          <w:tag w:val="goog_rdk_295"/>
        </w:sdtPr>
        <w:sdtContent>
          <w:ins w:author="Sam Lin" w:id="156" w:date="2020-03-23T13: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called the semispherical core. This core (reproduced here) looks like a loaf of bread with flat, squared off sides and back, and a curved or domed flaking surface. An unworked example of this core type was scanned using an XX surface 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w:t>
      </w:r>
      <w:sdt>
        <w:sdtPr>
          <w:tag w:val="goog_rdk_296"/>
        </w:sdtPr>
        <w:sdtContent>
          <w:commentRangeStart w:id="3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hard hammer</w:t>
      </w:r>
      <w:commentRangeEnd w:id="37"/>
      <w:r w:rsidDel="00000000" w:rsidR="00000000" w:rsidRPr="00000000">
        <w:commentReference w:id="3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include only flakes with a feather termination, and we exclude flakes coming from experiments on platform beveling </w:t>
      </w:r>
      <w:sdt>
        <w:sdtPr>
          <w:tag w:val="goog_rdk_297"/>
        </w:sdtPr>
        <w:sdtContent>
          <w:ins w:author="Sam Lin" w:id="157" w:date="2020-03-23T13:3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(Leader et al. 2017)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so-called ‘on-edge’ core strikes</w:t>
      </w:r>
      <w:sdt>
        <w:sdtPr>
          <w:tag w:val="goog_rdk_298"/>
        </w:sdtPr>
        <w:sdtContent>
          <w:ins w:author="Sam Lin" w:id="158" w:date="2020-03-23T13:3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(Magnani et al. 2014)</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Knowing that Dibble</w:t>
      </w:r>
      <w:sdt>
        <w:sdtPr>
          <w:tag w:val="goog_rdk_299"/>
        </w:sdtPr>
        <w:sdtContent>
          <w:ins w:author="Sam Lin" w:id="159" w:date="2020-03-23T13:3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colleagues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tried to strike flakes from these cores at the center or peak of the core surface curvature, we use the platform depth reported for these flake</w:t>
      </w:r>
      <w:sdt>
        <w:sdtPr>
          <w:tag w:val="goog_rdk_300"/>
        </w:sdtPr>
        <w:sdtContent>
          <w:ins w:author="Zeljko Rezek" w:id="160" w:date="2020-03-23T17: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position the point of percussion relative to the set of platform edge outline points described above. </w:t>
      </w:r>
      <w:sdt>
        <w:sdtPr>
          <w:tag w:val="goog_rdk_301"/>
        </w:sdtPr>
        <w:sdtContent>
          <w:commentRangeStart w:id="3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working back from the platform edge, the locations left and right of the point of percussion and on the platform edge points that yields a platform width equal to the reported platform width for that flake is determined</w:t>
      </w:r>
      <w:commentRangeEnd w:id="38"/>
      <w:r w:rsidDel="00000000" w:rsidR="00000000" w:rsidRPr="00000000">
        <w:commentReference w:id="3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Finally, the </w:t>
      </w:r>
      <w:sdt>
        <w:sdtPr>
          <w:tag w:val="goog_rdk_302"/>
        </w:sdtPr>
        <w:sdtContent>
          <w:del w:author="Sam Lin" w:id="161" w:date="2020-03-23T13:3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03"/>
        </w:sdtPr>
        <w:sdtContent>
          <w:ins w:author="Sam Lin" w:id="161" w:date="2020-03-23T13:3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calculated (arc-cosine of the dot product of two normalize vectors) as the angle between the two line segments formed by the left platform width point and the point of percussion and the right platform point and the point of percussion.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will insert a new figure showing a Dibble glass core and how the measures we talk about here are made]</w:t>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04"/>
        </w:sdtPr>
        <w:sdtContent>
          <w:commentRangeStart w:id="3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1848050"/>
            <wp:effectExtent b="0" l="0" r="0" t="0"/>
            <wp:docPr descr="Outline of Dible core surface (left) and the polynominal fitted to the core edge (right)." id="17" name="image7.png"/>
            <a:graphic>
              <a:graphicData uri="http://schemas.openxmlformats.org/drawingml/2006/picture">
                <pic:pic>
                  <pic:nvPicPr>
                    <pic:cNvPr descr="Outline of Dible core surface (left) and the polynominal fitted to the core edge (right)." id="0" name="image7.png"/>
                    <pic:cNvPicPr preferRelativeResize="0"/>
                  </pic:nvPicPr>
                  <pic:blipFill>
                    <a:blip r:embed="rId11"/>
                    <a:srcRect b="0" l="0" r="0" t="0"/>
                    <a:stretch>
                      <a:fillRect/>
                    </a:stretch>
                  </pic:blipFill>
                  <pic:spPr>
                    <a:xfrm>
                      <a:off x="0" y="0"/>
                      <a:ext cx="4620126" cy="1848050"/>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Outline of Dib</w:t>
      </w:r>
      <w:sdt>
        <w:sdtPr>
          <w:tag w:val="goog_rdk_305"/>
        </w:sdtPr>
        <w:sdtContent>
          <w:ins w:author="Will" w:id="162" w:date="2020-03-31T13:33: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 core surface (left) and the polynominal fitted to the core edge (right).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note that there are several potential sources of error in this method. First, we are assuming that each flake is struck from the center of the core, and while this was the intention in the Dibble experiments, there is certainly some error associated with this. Second, we are assuming that the flake removal is centered on the center of the core and parallel to the </w:t>
      </w:r>
      <w:sdt>
        <w:sdtPr>
          <w:tag w:val="goog_rdk_306"/>
        </w:sdtPr>
        <w:sdtContent>
          <w:ins w:author="Zeljko Rezek" w:id="163" w:date="2020-03-23T17:48:00Z"/>
          <w:sdt>
            <w:sdtPr>
              <w:tag w:val="goog_rdk_307"/>
            </w:sdtPr>
            <w:sdtContent>
              <w:commentRangeStart w:id="40"/>
            </w:sdtContent>
          </w:sdt>
          <w:ins w:author="Zeljko Rezek" w:id="163" w:date="2020-03-23T17:4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lateral sides </w:t>
            </w:r>
            <w:commentRangeEnd w:id="40"/>
            <w:r w:rsidDel="00000000" w:rsidR="00000000" w:rsidRPr="00000000">
              <w:commentReference w:id="4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w:t>
      </w:r>
      <w:sdt>
        <w:sdtPr>
          <w:tag w:val="goog_rdk_308"/>
        </w:sdtPr>
        <w:sdtContent>
          <w:del w:author="Zeljko Rezek" w:id="164" w:date="2020-03-23T17:4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surface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(i.e. that it is not twisted to one side or the other). To the extent that either of these assumptions is invalid, it will impact the angle calculation. </w:t>
      </w:r>
      <w:sdt>
        <w:sdtPr>
          <w:tag w:val="goog_rdk_309"/>
        </w:sdtPr>
        <w:sdtContent>
          <w:commentRangeStart w:id="41"/>
        </w:sdtContent>
      </w:sdt>
      <w:sdt>
        <w:sdtPr>
          <w:tag w:val="goog_rdk_310"/>
        </w:sdtPr>
        <w:sdtContent>
          <w:commentRangeStart w:id="4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[could simulate this to get an idea of the error]</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verify the angles computed in this way from the Dibble glass data, we also measure this angle directly</w:t>
      </w:r>
      <w:sdt>
        <w:sdtPr>
          <w:tag w:val="goog_rdk_311"/>
        </w:sdtPr>
        <w:sdtContent>
          <w:ins w:author="Will" w:id="165" w:date="2020-03-31T13:3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312"/>
        </w:sdtPr>
        <w:sdtContent>
          <w:del w:author="Zeljko Rezek" w:id="166" w:date="2020-03-23T17: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313"/>
        </w:sdtPr>
        <w:sdtContent>
          <w:ins w:author="Zeljko Rezek" w:id="166" w:date="2020-03-23T17: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digital calipers and a goniometer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a subset of these flakes. We use two </w:t>
      </w:r>
      <w:sdt>
        <w:sdtPr>
          <w:tag w:val="goog_rdk_314"/>
        </w:sdtPr>
        <w:sdtContent>
          <w:del w:author="Zeljko Rezek" w:id="167" w:date="2020-03-23T17:5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techniques </w:delText>
            </w:r>
          </w:del>
        </w:sdtContent>
      </w:sdt>
      <w:sdt>
        <w:sdtPr>
          <w:tag w:val="goog_rdk_315"/>
        </w:sdtPr>
        <w:sdtContent>
          <w:ins w:author="Zeljko Rezek" w:id="167" w:date="2020-03-23T17:5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w:t>
            </w:r>
          </w:ins>
        </w:sdtContent>
      </w:sdt>
      <w:sdt>
        <w:sdtPr>
          <w:tag w:val="goog_rdk_316"/>
        </w:sdtPr>
        <w:sdtContent>
          <w:del w:author="Zeljko Rezek" w:id="168" w:date="2020-03-23T17: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for this measurement</w:delText>
            </w:r>
          </w:del>
        </w:sdtContent>
      </w:sdt>
      <w:sdt>
        <w:sdtPr>
          <w:tag w:val="goog_rdk_317"/>
        </w:sdtPr>
        <w:sdtContent>
          <w:ins w:author="Zeljko Rezek" w:id="168" w:date="2020-03-23T17: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measuring</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begin to test how </w:t>
      </w:r>
      <w:sdt>
        <w:sdtPr>
          <w:tag w:val="goog_rdk_318"/>
        </w:sdtPr>
        <w:sdtContent>
          <w:ins w:author="Zeljko Rezek" w:id="169" w:date="2020-03-23T17: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measure the </w:t>
      </w:r>
      <w:sdt>
        <w:sdtPr>
          <w:tag w:val="goog_rdk_319"/>
        </w:sdtPr>
        <w:sdtContent>
          <w:del w:author="Sam Lin" w:id="170" w:date="2020-03-23T13: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20"/>
        </w:sdtPr>
        <w:sdtContent>
          <w:ins w:author="Sam Lin" w:id="170" w:date="2020-03-23T13: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321"/>
        </w:sdtPr>
        <w:sdtContent>
          <w:ins w:author="Zeljko Rezek" w:id="171" w:date="2020-03-23T17: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hand.</w:t>
            </w:r>
          </w:ins>
        </w:sdtContent>
      </w:sdt>
      <w:sdt>
        <w:sdtPr>
          <w:tag w:val="goog_rdk_322"/>
        </w:sdtPr>
        <w:sdtContent>
          <w:del w:author="Zeljko Rezek" w:id="171" w:date="2020-03-23T17: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as part of more traditional lithic attribute measures</w:delText>
            </w:r>
          </w:del>
        </w:sdtContent>
      </w:sdt>
      <w:sdt>
        <w:sdtPr>
          <w:tag w:val="goog_rdk_323"/>
        </w:sdtPr>
        <w:sdtContent>
          <w:del w:author="Jonathan Reeves" w:id="172" w:date="2020-03-27T15: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first method, we measure the three sides of the triangle formed by the two platform width points and the point of percussion using digital calipers precise to .01 mm [check this]. Using standard trigonometric formulas, we then calculate the interior angle of this triangle that corresponds to the platform surface interior angle as described above. In the second method, we use a digital goniometer precise to XX degrees [check this] to record this angle. The joint of the goniometer is positioned at the point of percussion and the jaws positioned to cross the two platform width points. Both of these methods come with possibilities for error. Both are impacted by one</w:t>
      </w:r>
      <w:sdt>
        <w:sdtPr>
          <w:tag w:val="goog_rdk_324"/>
        </w:sdtPr>
        <w:sdtContent>
          <w:ins w:author="Sam Lin" w:id="173" w:date="2020-03-23T13: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ability to pinpoint the point of percussion. In the Dibble glass flakes, because the core edge is standardized, identifying the </w:t>
      </w:r>
      <w:sdt>
        <w:sdtPr>
          <w:tag w:val="goog_rdk_325"/>
        </w:sdtPr>
        <w:sdtContent>
          <w:del w:author="Zeljko Rezek" w:id="174" w:date="2020-03-23T18: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platform width points is fairly straightforward. However, in the goniometer method, taking the measurement to these points while avoiding the curvature of the bulb of percussion is not without some difficulties.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27"/>
        </w:sdtPr>
        <w:sdtContent>
          <w:ins w:author="Zeljko Rezek" w:id="175" w:date="2020-03-23T18: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w:t>
            </w:r>
          </w:ins>
        </w:sdtContent>
      </w:sdt>
      <w:sdt>
        <w:sdtPr>
          <w:tag w:val="goog_rdk_328"/>
        </w:sdtPr>
        <w:sdtContent>
          <w:del w:author="Zeljko Rezek" w:id="175" w:date="2020-03-23T18: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Second, f</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the Campagne data, we use the following procedure. All of the flakes were scanned using an Artec surface scanner. Each of the flake meshes was then landmarked (see Archer et al. 2020 for additional details on the scanning and landmarking). For our purposes, three of these landmarks are important: the two points (left and right) where the interior platform intersects the core surface (</w:t>
      </w:r>
      <w:sdt>
        <w:sdtPr>
          <w:tag w:val="goog_rdk_329"/>
        </w:sdtPr>
        <w:sdtContent>
          <w:ins w:author="Sam Lin" w:id="176" w:date="2020-03-23T13:3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sdt>
        <w:sdtPr>
          <w:tag w:val="goog_rdk_330"/>
        </w:sdtPr>
        <w:sdtContent>
          <w:ins w:author="Sam Lin" w:id="177" w:date="2020-03-23T13:3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ends of the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platform width) and the point of percussion. These three points are </w:t>
      </w:r>
      <w:sdt>
        <w:sdtPr>
          <w:tag w:val="goog_rdk_331"/>
        </w:sdtPr>
        <w:sdtContent>
          <w:del w:author="Zeljko Rezek" w:id="178" w:date="2020-03-23T18: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homo</w:delText>
            </w:r>
          </w:del>
        </w:sdtContent>
      </w:sdt>
      <w:sdt>
        <w:sdtPr>
          <w:tag w:val="goog_rdk_332"/>
        </w:sdtPr>
        <w:sdtContent>
          <w:ins w:author="Zeljko Rezek" w:id="178" w:date="2020-03-23T18: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logous with the three points described above for computing the platform surface interior angle. This angle, therefore, can be once again computed as the </w:t>
      </w:r>
      <w:sdt>
        <w:sdtPr>
          <w:tag w:val="goog_rdk_333"/>
        </w:sdtPr>
        <w:sdtContent>
          <w:commentRangeStart w:id="4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dot product </w:t>
      </w:r>
      <w:commentRangeEnd w:id="43"/>
      <w:r w:rsidDel="00000000" w:rsidR="00000000" w:rsidRPr="00000000">
        <w:commentReference w:id="4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these two line segments. However, there is an important difference in that with the Dibble glass data all computations are with two dimensional line segments and in the Campagne dataset the line segments are in three dimensions. In the latter case</w:t>
      </w:r>
      <w:sdt>
        <w:sdtPr>
          <w:tag w:val="goog_rdk_334"/>
        </w:sdtPr>
        <w:sdtContent>
          <w:commentRangeStart w:id="4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angle is computed in a two dimensional plane that is coincident with both line segments</w:t>
      </w:r>
      <w:commentRangeEnd w:id="44"/>
      <w:r w:rsidDel="00000000" w:rsidR="00000000" w:rsidRPr="00000000">
        <w:commentReference w:id="4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w:t>
      </w:r>
      <w:sdt>
        <w:sdtPr>
          <w:tag w:val="goog_rdk_335"/>
        </w:sdtPr>
        <w:sdtContent>
          <w:del w:author="Sam Lin" w:id="179" w:date="2020-03-23T13: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36"/>
        </w:sdtPr>
        <w:sdtContent>
          <w:ins w:author="Sam Lin" w:id="179" w:date="2020-03-23T13: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38"/>
        </w:sdtPr>
        <w:sdtContent>
          <w:del w:author="Zeljko Rezek" w:id="180" w:date="2020-03-23T18:1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Third</w:delText>
            </w:r>
          </w:del>
        </w:sdtContent>
      </w:sdt>
      <w:sdt>
        <w:sdtPr>
          <w:tag w:val="goog_rdk_339"/>
        </w:sdtPr>
        <w:sdtContent>
          <w:ins w:author="Zeljko Rezek" w:id="180" w:date="2020-03-23T18:1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Lastly</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w:t>
      </w:r>
      <w:sdt>
        <w:sdtPr>
          <w:tag w:val="goog_rdk_340"/>
        </w:sdtPr>
        <w:sdtContent>
          <w:commentRangeStart w:id="4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MPI data</w:t>
      </w:r>
      <w:commentRangeEnd w:id="45"/>
      <w:r w:rsidDel="00000000" w:rsidR="00000000" w:rsidRPr="00000000">
        <w:commentReference w:id="4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use only the goniometer method described above. One of us (MW) made the measurements with instructions only on </w:t>
      </w:r>
      <w:sdt>
        <w:sdtPr>
          <w:tag w:val="goog_rdk_341"/>
        </w:sdtPr>
        <w:sdtContent>
          <w:del w:author="Zeljko Rezek" w:id="181" w:date="2020-03-23T18:1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mechanics of</w:delText>
            </w:r>
          </w:del>
        </w:sdtContent>
      </w:sdt>
      <w:sdt>
        <w:sdtPr>
          <w:tag w:val="goog_rdk_342"/>
        </w:sdtPr>
        <w:sdtContent>
          <w:ins w:author="Zeljko Rezek" w:id="181" w:date="2020-03-23T18:1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to perform it.</w:t>
            </w:r>
          </w:ins>
        </w:sdtContent>
      </w:sdt>
      <w:sdt>
        <w:sdtPr>
          <w:tag w:val="goog_rdk_343"/>
        </w:sdtPr>
        <w:sdtContent>
          <w:del w:author="Zeljko Rezek" w:id="182" w:date="2020-03-23T18:1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the measurement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avoid bias, MW was given no prior knowledge of the results of the previous studies outlined above or of how </w:t>
      </w:r>
      <w:sdt>
        <w:sdtPr>
          <w:tag w:val="goog_rdk_344"/>
        </w:sdtPr>
        <w:sdtContent>
          <w:del w:author="Sam Lin" w:id="183" w:date="2020-03-23T13: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45"/>
        </w:sdtPr>
        <w:sdtContent>
          <w:ins w:author="Sam Lin" w:id="183" w:date="2020-03-23T13: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function in flake production. In the course of measuring the flakes, several problematic platforms were identified where the measurement of the </w:t>
      </w:r>
      <w:sdt>
        <w:sdtPr>
          <w:tag w:val="goog_rdk_346"/>
        </w:sdtPr>
        <w:sdtContent>
          <w:del w:author="Sam Lin" w:id="184" w:date="2020-03-23T13: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47"/>
        </w:sdtPr>
        <w:sdtContent>
          <w:ins w:author="Sam Lin" w:id="184" w:date="2020-03-23T13: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not as clear as the person selecting the flakes (SPM) had initially believed. These flakes were removed from the analysis.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 the R () statistical environment to do this analysis. This paper is an rMarkdown document, and it is included in the supplementary information along with the data files needed to compile the document and replicate all of the figures, tables, and statistics.</w:t>
      </w:r>
    </w:p>
    <w:bookmarkStart w:colFirst="0" w:colLast="0" w:name="bookmark=id.1fob9te" w:id="2"/>
    <w:bookmarkEnd w:id="2"/>
    <w:p w:rsidR="00000000" w:rsidDel="00000000" w:rsidP="00000000" w:rsidRDefault="00000000" w:rsidRPr="00000000" w14:paraId="00000021">
      <w:pPr>
        <w:pStyle w:val="Heading1"/>
        <w:rPr/>
      </w:pPr>
      <w:r w:rsidDel="00000000" w:rsidR="00000000" w:rsidRPr="00000000">
        <w:rPr>
          <w:rtl w:val="0"/>
        </w:rPr>
        <w:t xml:space="preserve">Results</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2310063"/>
            <wp:effectExtent b="0" l="0" r="0" t="0"/>
            <wp:docPr descr="Distribution of estimated platform surface interior angles (PSIA) based on the Dibble glass flakes." id="16" name="image10.png"/>
            <a:graphic>
              <a:graphicData uri="http://schemas.openxmlformats.org/drawingml/2006/picture">
                <pic:pic>
                  <pic:nvPicPr>
                    <pic:cNvPr descr="Distribution of estimated platform surface interior angles (PSIA) based on the Dibble glass flakes." id="0" name="image10.png"/>
                    <pic:cNvPicPr preferRelativeResize="0"/>
                  </pic:nvPicPr>
                  <pic:blipFill>
                    <a:blip r:embed="rId12"/>
                    <a:srcRect b="0" l="0" r="0" t="0"/>
                    <a:stretch>
                      <a:fillRect/>
                    </a:stretch>
                  </pic:blipFill>
                  <pic:spPr>
                    <a:xfrm>
                      <a:off x="0" y="0"/>
                      <a:ext cx="4620126" cy="23100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Distribution of </w:t>
      </w:r>
      <w:sdt>
        <w:sdtPr>
          <w:tag w:val="goog_rdk_348"/>
        </w:sdtPr>
        <w:sdtContent>
          <w:commentRangeStart w:id="46"/>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estimated</w:t>
      </w:r>
      <w:commentRangeEnd w:id="46"/>
      <w:r w:rsidDel="00000000" w:rsidR="00000000" w:rsidRPr="00000000">
        <w:commentReference w:id="46"/>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platform surface interior angles (PSIA) based on the Dibble glass flakes.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2 shows the </w:t>
      </w:r>
      <w:sdt>
        <w:sdtPr>
          <w:tag w:val="goog_rdk_349"/>
        </w:sdtPr>
        <w:sdtContent>
          <w:commentRangeStart w:id="4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distribution of pl</w:t>
      </w:r>
      <w:commentRangeEnd w:id="47"/>
      <w:r w:rsidDel="00000000" w:rsidR="00000000" w:rsidRPr="00000000">
        <w:commentReference w:id="4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atform surface interior angles in the Dibble glass dataset. The distribution has a mean of 136.49±7.56. Variation in this angle does not seem to be related to platform depth, exterior platform angle or </w:t>
      </w:r>
      <w:sdt>
        <w:sdtPr>
          <w:tag w:val="goog_rdk_350"/>
        </w:sdtPr>
        <w:sdtContent>
          <w:del w:author="Zeljko Rezek" w:id="185" w:date="2020-03-24T09: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mass </w:delText>
            </w:r>
          </w:del>
        </w:sdtContent>
      </w:sdt>
      <w:sdt>
        <w:sdtPr>
          <w:tag w:val="goog_rdk_351"/>
        </w:sdtPr>
        <w:sdtContent>
          <w:ins w:author="Zeljko Rezek" w:id="185" w:date="2020-03-24T09:3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weight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3). </w:t>
      </w:r>
      <w:sdt>
        <w:sdtPr>
          <w:tag w:val="goog_rdk_352"/>
        </w:sdtPr>
        <w:sdtContent>
          <w:commentRangeStart w:id="4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 relationship between platform width and the platform surface interior angle such that larger angles result in wider platforms</w:t>
      </w:r>
      <w:sdt>
        <w:sdtPr>
          <w:tag w:val="goog_rdk_353"/>
        </w:sdtPr>
        <w:sdtContent>
          <w:ins w:author="Zeljko Rezek" w:id="186" w:date="2020-03-23T18:1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to be expected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3).</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PW, PD, EPA and mass against the estimated platform surface interior angles based on the Dibble glass flakes." id="19" name="image4.png"/>
            <a:graphic>
              <a:graphicData uri="http://schemas.openxmlformats.org/drawingml/2006/picture">
                <pic:pic>
                  <pic:nvPicPr>
                    <pic:cNvPr descr="PW, PD, EPA and mass against the estimated platform surface interior angles based on the Dibble glass flakes." id="0" name="image4.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PW, PD, EPA and </w:t>
      </w:r>
      <w:sdt>
        <w:sdtPr>
          <w:tag w:val="goog_rdk_354"/>
        </w:sdtPr>
        <w:sdtContent>
          <w:del w:author="Zeljko Rezek" w:id="187" w:date="2020-03-24T09:37: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mass </w:delText>
            </w:r>
          </w:del>
        </w:sdtContent>
      </w:sdt>
      <w:sdt>
        <w:sdtPr>
          <w:tag w:val="goog_rdk_355"/>
        </w:sdtPr>
        <w:sdtContent>
          <w:ins w:author="Zeljko Rezek" w:id="187" w:date="2020-03-24T09:37: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weight </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against the </w:t>
      </w:r>
      <w:sdt>
        <w:sdtPr>
          <w:tag w:val="goog_rdk_356"/>
        </w:sdtPr>
        <w:sdtContent>
          <w:commentRangeStart w:id="49"/>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estimated</w:t>
      </w:r>
      <w:commentRangeEnd w:id="49"/>
      <w:r w:rsidDel="00000000" w:rsidR="00000000" w:rsidRPr="00000000">
        <w:commentReference w:id="49"/>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platform surface interior angles based on the Dibble glass flakes.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also appears to be a relationship between the angle of blow and the </w:t>
      </w:r>
      <w:sdt>
        <w:sdtPr>
          <w:tag w:val="goog_rdk_357"/>
        </w:sdtPr>
        <w:sdtContent>
          <w:del w:author="Sam Lin" w:id="188" w:date="2020-03-23T13: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58"/>
        </w:sdtPr>
        <w:sdtContent>
          <w:ins w:author="Sam Lin" w:id="188" w:date="2020-03-23T13: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(Figure 4). While there are fewer cases with angles of blow less than 20, there is some indication in the data that lower angles of blow </w:t>
      </w:r>
      <w:sdt>
        <w:sdtPr>
          <w:tag w:val="goog_rdk_359"/>
        </w:sdtPr>
        <w:sdtContent>
          <w:del w:author="Zeljko Rezek" w:id="189" w:date="2020-03-23T18:2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are </w:delText>
            </w:r>
          </w:del>
        </w:sdtContent>
      </w:sdt>
      <w:sdt>
        <w:sdtPr>
          <w:tag w:val="goog_rdk_360"/>
        </w:sdtPr>
        <w:sdtContent>
          <w:ins w:author="Zeljko Rezek" w:id="189" w:date="2020-03-23T18:2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correlated with lower </w:t>
      </w:r>
      <w:sdt>
        <w:sdtPr>
          <w:tag w:val="goog_rdk_361"/>
        </w:sdtPr>
        <w:sdtContent>
          <w:del w:author="Sam Lin" w:id="190" w:date="2020-03-23T13: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angles</w:delText>
            </w:r>
          </w:del>
        </w:sdtContent>
      </w:sdt>
      <w:sdt>
        <w:sdtPr>
          <w:tag w:val="goog_rdk_362"/>
        </w:sdtPr>
        <w:sdtContent>
          <w:ins w:author="Sam Lin" w:id="190" w:date="2020-03-23T13: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363"/>
        </w:sdtPr>
        <w:sdtContent>
          <w:ins w:author="Sam Lin" w:id="191" w:date="2020-03-23T13: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once the angle of blow is between 10-20 degrees or higher, </w:t>
            </w:r>
          </w:ins>
        </w:sdtContent>
      </w:sdt>
      <w:sdt>
        <w:sdtPr>
          <w:tag w:val="goog_rdk_364"/>
        </w:sdtPr>
        <w:sdtContent>
          <w:del w:author="Sam Lin" w:id="191" w:date="2020-03-23T13: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After an angle of blow of between 10-20 degrees, however,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angle of blow is not correlated with the </w:t>
      </w:r>
      <w:sdt>
        <w:sdtPr>
          <w:tag w:val="goog_rdk_365"/>
        </w:sdtPr>
        <w:sdtContent>
          <w:del w:author="Sam Lin" w:id="192" w:date="2020-03-23T13: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66"/>
        </w:sdtPr>
        <w:sdtContent>
          <w:ins w:author="Sam Lin" w:id="192" w:date="2020-03-23T13: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2310063"/>
            <wp:effectExtent b="0" l="0" r="0" t="0"/>
            <wp:docPr descr="AOB against the estimated platform surface interior angles based on the Dibble glass flakes." id="18" name="image5.png"/>
            <a:graphic>
              <a:graphicData uri="http://schemas.openxmlformats.org/drawingml/2006/picture">
                <pic:pic>
                  <pic:nvPicPr>
                    <pic:cNvPr descr="AOB against the estimated platform surface interior angles based on the Dibble glass flakes." id="0" name="image5.png"/>
                    <pic:cNvPicPr preferRelativeResize="0"/>
                  </pic:nvPicPr>
                  <pic:blipFill>
                    <a:blip r:embed="rId14"/>
                    <a:srcRect b="0" l="0" r="0" t="0"/>
                    <a:stretch>
                      <a:fillRect/>
                    </a:stretch>
                  </pic:blipFill>
                  <pic:spPr>
                    <a:xfrm>
                      <a:off x="0" y="0"/>
                      <a:ext cx="4620126" cy="23100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AOB against the </w:t>
      </w:r>
      <w:sdt>
        <w:sdtPr>
          <w:tag w:val="goog_rdk_367"/>
        </w:sdtPr>
        <w:sdtContent>
          <w:commentRangeStart w:id="50"/>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estimated</w:t>
      </w:r>
      <w:commentRangeEnd w:id="50"/>
      <w:r w:rsidDel="00000000" w:rsidR="00000000" w:rsidRPr="00000000">
        <w:commentReference w:id="50"/>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platform surface interior angles based on the Dibble glass flakes.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way of looking at the relationship between platform width and </w:t>
      </w:r>
      <w:sdt>
        <w:sdtPr>
          <w:tag w:val="goog_rdk_368"/>
        </w:sdtPr>
        <w:sdtContent>
          <w:del w:author="Sam Lin" w:id="193" w:date="2020-03-23T13: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69"/>
        </w:sdtPr>
        <w:sdtContent>
          <w:ins w:author="Sam Lin" w:id="193" w:date="2020-03-23T13: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to calculate what the platform width would be if the </w:t>
      </w:r>
      <w:sdt>
        <w:sdtPr>
          <w:tag w:val="goog_rdk_370"/>
        </w:sdtPr>
        <w:sdtContent>
          <w:del w:author="Sam Lin" w:id="194" w:date="2020-03-23T13: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71"/>
        </w:sdtPr>
        <w:sdtContent>
          <w:ins w:author="Sam Lin" w:id="194" w:date="2020-03-23T13: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constant and compare this to the actual platform width. We can do this by placing the point of percussion on the same platform outlines as above using the known platform depth for each of the flakes in the Dibble glass data set. We then use the </w:t>
      </w:r>
      <w:sdt>
        <w:sdtPr>
          <w:tag w:val="goog_rdk_372"/>
        </w:sdtPr>
        <w:sdtContent>
          <w:commentRangeStart w:id="5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average </w:t>
      </w:r>
      <w:sdt>
        <w:sdtPr>
          <w:tag w:val="goog_rdk_373"/>
        </w:sdtPr>
        <w:sdtContent>
          <w:del w:author="Sam Lin" w:id="195" w:date="2020-03-23T13: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angle</w:delText>
            </w:r>
          </w:del>
        </w:sdtContent>
      </w:sdt>
      <w:sdt>
        <w:sdtPr>
          <w:tag w:val="goog_rdk_374"/>
        </w:sdtPr>
        <w:sdtContent>
          <w:ins w:author="Sam Lin" w:id="195" w:date="2020-03-23T13: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computed above</w:t>
      </w:r>
      <w:commentRangeEnd w:id="51"/>
      <w:r w:rsidDel="00000000" w:rsidR="00000000" w:rsidRPr="00000000">
        <w:commentReference w:id="5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extend two vectors from this point of percussion to the platform edge. Where these vectors intersect the platform edge defines the left and right limits of the platform width. This estimated value is then plotted against the actual, measured platform widths (Figure 5).</w:t>
      </w:r>
    </w:p>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2310063"/>
            <wp:effectExtent b="0" l="0" r="0" t="0"/>
            <wp:docPr descr="The actual platform depth to platform width data from the Dibble glass core flakes and the estimated platform width using the average platform surface interior angle calculated previously." id="21" name="image2.png"/>
            <a:graphic>
              <a:graphicData uri="http://schemas.openxmlformats.org/drawingml/2006/picture">
                <pic:pic>
                  <pic:nvPicPr>
                    <pic:cNvPr descr="The actual platform depth to platform width data from the Dibble glass core flakes and the estimated platform width using the average platform surface interior angle calculated previously." id="0" name="image2.png"/>
                    <pic:cNvPicPr preferRelativeResize="0"/>
                  </pic:nvPicPr>
                  <pic:blipFill>
                    <a:blip r:embed="rId15"/>
                    <a:srcRect b="0" l="0" r="0" t="0"/>
                    <a:stretch>
                      <a:fillRect/>
                    </a:stretch>
                  </pic:blipFill>
                  <pic:spPr>
                    <a:xfrm>
                      <a:off x="0" y="0"/>
                      <a:ext cx="4620126" cy="2310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actual platform depth to platform width data from the Dibble glass core flakes and the estimated platform width using the average platform surface interior angle calculated previously.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Figures 6 and 7 show comparisons of the results of the </w:t>
      </w:r>
      <w:sdt>
        <w:sdtPr>
          <w:tag w:val="goog_rdk_375"/>
        </w:sdtPr>
        <w:sdtContent>
          <w:del w:author="Zeljko Rezek" w:id="196" w:date="2020-03-23T18: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estimated </w:delText>
            </w:r>
          </w:del>
        </w:sdtContent>
      </w:sdt>
      <w:sdt>
        <w:sdtPr>
          <w:tag w:val="goog_rdk_376"/>
        </w:sdtPr>
        <w:sdtContent>
          <w:ins w:author="Zeljko Rezek" w:id="196" w:date="2020-03-23T18: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calculated </w:t>
            </w:r>
          </w:ins>
        </w:sdtContent>
      </w:sdt>
      <w:sdt>
        <w:sdtPr>
          <w:tag w:val="goog_rdk_377"/>
        </w:sdtPr>
        <w:sdtContent>
          <w:del w:author="Sam Lin" w:id="197" w:date="2020-03-23T13:4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78"/>
        </w:sdtPr>
        <w:sdtContent>
          <w:ins w:author="Sam Lin" w:id="197" w:date="2020-03-23T13:4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presented above with direct measurements of this angle on a sample of 49 of the Dibble glass flakes. For this sample, the </w:t>
      </w:r>
      <w:sdt>
        <w:sdtPr>
          <w:tag w:val="goog_rdk_379"/>
        </w:sdtPr>
        <w:sdtContent>
          <w:del w:author="Sam Lin" w:id="198" w:date="2020-03-23T13:4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80"/>
        </w:sdtPr>
        <w:sdtContent>
          <w:ins w:author="Sam Lin" w:id="198" w:date="2020-03-23T13:4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135.71±4.86. When measured with a digital goniometer the angle is 133.44±4.61</w:t>
      </w:r>
      <w:sdt>
        <w:sdtPr>
          <w:tag w:val="goog_rdk_381"/>
        </w:sdtPr>
        <w:sdtContent>
          <w:ins w:author="Sam Lin" w:id="199" w:date="2020-03-23T13:4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382"/>
        </w:sdtPr>
        <w:sdtContent>
          <w:del w:author="Sam Lin" w:id="199" w:date="2020-03-23T13:4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measured with digital calipers and calculated using trigonometry</w:t>
      </w:r>
      <w:sdt>
        <w:sdtPr>
          <w:tag w:val="goog_rdk_383"/>
        </w:sdtPr>
        <w:sdtContent>
          <w:ins w:author="Sam Lin" w:id="200" w:date="2020-03-23T13:4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angle is 135.86±8.85.</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1848050"/>
            <wp:effectExtent b="0" l="0" r="0" t="0"/>
            <wp:docPr descr="A comparison of the interpolated platform surface interior angle, this same angle as calculated from caliper measurements, and this same angle measured with a goniometer. All measures are in degrees." id="20" name="image14.png"/>
            <a:graphic>
              <a:graphicData uri="http://schemas.openxmlformats.org/drawingml/2006/picture">
                <pic:pic>
                  <pic:nvPicPr>
                    <pic:cNvPr descr="A comparison of the interpolated platform surface interior angle, this same angle as calculated from caliper measurements, and this same angle measured with a goniometer. All measures are in degrees." id="0" name="image14.png"/>
                    <pic:cNvPicPr preferRelativeResize="0"/>
                  </pic:nvPicPr>
                  <pic:blipFill>
                    <a:blip r:embed="rId16"/>
                    <a:srcRect b="0" l="0" r="0" t="0"/>
                    <a:stretch>
                      <a:fillRect/>
                    </a:stretch>
                  </pic:blipFill>
                  <pic:spPr>
                    <a:xfrm>
                      <a:off x="0" y="0"/>
                      <a:ext cx="4620126" cy="1848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comparison of the </w:t>
      </w:r>
      <w:sdt>
        <w:sdtPr>
          <w:tag w:val="goog_rdk_384"/>
        </w:sdtPr>
        <w:sdtContent>
          <w:commentRangeStart w:id="52"/>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interpolated</w:t>
      </w:r>
      <w:commentRangeEnd w:id="52"/>
      <w:r w:rsidDel="00000000" w:rsidR="00000000" w:rsidRPr="00000000">
        <w:commentReference w:id="52"/>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platform surface interior angle, this same angle as calculated from caliper measurements, and this same angle measured with a goniometer. All measures are in degrees.</w:t>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2310063"/>
            <wp:effectExtent b="0" l="0" r="0" t="0"/>
            <wp:docPr descr="The distributions of platform surface interior angle as directly measured with a goniometer and as calculated from caliper measurements." id="23" name="image12.png"/>
            <a:graphic>
              <a:graphicData uri="http://schemas.openxmlformats.org/drawingml/2006/picture">
                <pic:pic>
                  <pic:nvPicPr>
                    <pic:cNvPr descr="The distributions of platform surface interior angle as directly measured with a goniometer and as calculated from caliper measurements." id="0" name="image12.png"/>
                    <pic:cNvPicPr preferRelativeResize="0"/>
                  </pic:nvPicPr>
                  <pic:blipFill>
                    <a:blip r:embed="rId17"/>
                    <a:srcRect b="0" l="0" r="0" t="0"/>
                    <a:stretch>
                      <a:fillRect/>
                    </a:stretch>
                  </pic:blipFill>
                  <pic:spPr>
                    <a:xfrm>
                      <a:off x="0" y="0"/>
                      <a:ext cx="4620126" cy="23100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distributions of platform surface interior angle as directly measured with a goniometer and as calculated from caliper measurements.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distribution of the </w:t>
      </w:r>
      <w:sdt>
        <w:sdtPr>
          <w:tag w:val="goog_rdk_385"/>
        </w:sdtPr>
        <w:sdtContent>
          <w:del w:author="Sam Lin" w:id="201" w:date="2020-03-23T13:4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angles</w:delText>
            </w:r>
          </w:del>
        </w:sdtContent>
      </w:sdt>
      <w:sdt>
        <w:sdtPr>
          <w:tag w:val="goog_rdk_386"/>
        </w:sdtPr>
        <w:sdtContent>
          <w:ins w:author="Sam Lin" w:id="201" w:date="2020-03-23T13:4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568 flakes in the Campagne dataset is shown in Figure 8 with color coding for the type of percussion technique. Here the mean platform surface interior angle for all flakes is 138.63±13.27. </w:t>
      </w:r>
      <w:sdt>
        <w:sdtPr>
          <w:tag w:val="goog_rdk_387"/>
        </w:sdtPr>
        <w:sdtContent>
          <w:commentRangeStart w:id="5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Punch</w:t>
      </w:r>
      <w:commentRangeEnd w:id="53"/>
      <w:r w:rsidDel="00000000" w:rsidR="00000000" w:rsidRPr="00000000">
        <w:commentReference w:id="5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flakes have a lower platform surface interior angle (stats), and </w:t>
      </w:r>
      <w:sdt>
        <w:sdtPr>
          <w:tag w:val="goog_rdk_388"/>
        </w:sdtPr>
        <w:sdtContent>
          <w:commentRangeStart w:id="5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 hammer </w:t>
      </w:r>
      <w:commentRangeEnd w:id="54"/>
      <w:r w:rsidDel="00000000" w:rsidR="00000000" w:rsidRPr="00000000">
        <w:commentReference w:id="5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flakes have a mean of XX. When we look at only the hard hammer flakes, which is the technique used in the Dibble glass dataset, the mean platform surface interior angle is 140.36±12.38.</w:t>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2310063"/>
            <wp:effectExtent b="0" l="0" r="0" t="0"/>
            <wp:docPr descr="Distribution of platform surface interior anglesin the Campaigne data set color coded by percussion type." id="22" name="image6.png"/>
            <a:graphic>
              <a:graphicData uri="http://schemas.openxmlformats.org/drawingml/2006/picture">
                <pic:pic>
                  <pic:nvPicPr>
                    <pic:cNvPr descr="Distribution of platform surface interior anglesin the Campaigne data set color coded by percussion type." id="0" name="image6.png"/>
                    <pic:cNvPicPr preferRelativeResize="0"/>
                  </pic:nvPicPr>
                  <pic:blipFill>
                    <a:blip r:embed="rId18"/>
                    <a:srcRect b="0" l="0" r="0" t="0"/>
                    <a:stretch>
                      <a:fillRect/>
                    </a:stretch>
                  </pic:blipFill>
                  <pic:spPr>
                    <a:xfrm>
                      <a:off x="0" y="0"/>
                      <a:ext cx="4620126" cy="23100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Distribution of platform surface interior angles</w:t>
      </w:r>
      <w:sdt>
        <w:sdtPr>
          <w:tag w:val="goog_rdk_389"/>
        </w:sdtPr>
        <w:sdtContent>
          <w:ins w:author="Jonathan Reeves" w:id="202" w:date="2020-03-27T17:05: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 the Campaigne data set color coded by percussion type.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Campagne data, </w:t>
      </w:r>
      <w:sdt>
        <w:sdtPr>
          <w:tag w:val="goog_rdk_390"/>
        </w:sdtPr>
        <w:sdtContent>
          <w:del w:author="Sam Lin" w:id="203" w:date="2020-03-23T13: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391"/>
        </w:sdtPr>
        <w:sdtContent>
          <w:ins w:author="Sam Lin" w:id="203" w:date="2020-03-23T13: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not covary with platform width, platform </w:t>
      </w:r>
      <w:sdt>
        <w:sdtPr>
          <w:tag w:val="goog_rdk_392"/>
        </w:sdtPr>
        <w:sdtContent>
          <w:del w:author="Zeljko Rezek" w:id="204" w:date="2020-03-23T19: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thickness </w:delText>
            </w:r>
          </w:del>
        </w:sdtContent>
      </w:sdt>
      <w:sdt>
        <w:sdtPr>
          <w:tag w:val="goog_rdk_393"/>
        </w:sdtPr>
        <w:sdtContent>
          <w:ins w:author="Zeljko Rezek" w:id="204" w:date="2020-03-23T19: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depth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the shape of the platform (as measured by the ratio of platform width to platform depth). Though sample size is p</w:t>
      </w:r>
      <w:sdt>
        <w:sdtPr>
          <w:tag w:val="goog_rdk_394"/>
        </w:sdtPr>
        <w:sdtContent>
          <w:ins w:author="Zeljko Rezek" w:id="205" w:date="2020-03-23T19: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otenaitally</w:t>
            </w:r>
          </w:ins>
        </w:sdtContent>
      </w:sdt>
      <w:sdt>
        <w:sdtPr>
          <w:tag w:val="goog_rdk_395"/>
        </w:sdtPr>
        <w:sdtContent>
          <w:del w:author="Zeljko Rezek" w:id="205" w:date="2020-03-23T19: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erhaps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problem, there is perhaps an indication that for larger platform depths, there is less variability in the platform surface interior angle.</w:t>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96"/>
        </w:sdtPr>
        <w:sdtContent>
          <w:commentRangeStart w:id="5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1848050"/>
            <wp:effectExtent b="0" l="0" r="0" t="0"/>
            <wp:docPr descr="Platform surface interior angle as a function of platform width, platform depth, and EPA in the experimental flake collection. Color coding is the same as in Figure 8." id="26" name="image9.png"/>
            <a:graphic>
              <a:graphicData uri="http://schemas.openxmlformats.org/drawingml/2006/picture">
                <pic:pic>
                  <pic:nvPicPr>
                    <pic:cNvPr descr="Platform surface interior angle as a function of platform width, platform depth, and EPA in the experimental flake collection. Color coding is the same as in Figure 8." id="0" name="image9.png"/>
                    <pic:cNvPicPr preferRelativeResize="0"/>
                  </pic:nvPicPr>
                  <pic:blipFill>
                    <a:blip r:embed="rId19"/>
                    <a:srcRect b="0" l="0" r="0" t="0"/>
                    <a:stretch>
                      <a:fillRect/>
                    </a:stretch>
                  </pic:blipFill>
                  <pic:spPr>
                    <a:xfrm>
                      <a:off x="0" y="0"/>
                      <a:ext cx="4620126" cy="1848050"/>
                    </a:xfrm>
                    <a:prstGeom prst="rect"/>
                    <a:ln/>
                  </pic:spPr>
                </pic:pic>
              </a:graphicData>
            </a:graphic>
          </wp:inline>
        </w:drawing>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Platform surface interior angle as a function of platform width, platform depth, and EPA in the experimental flake collection. Color coding is the same as in Figure 8.</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distribution of </w:t>
      </w:r>
      <w:sdt>
        <w:sdtPr>
          <w:tag w:val="goog_rdk_397"/>
        </w:sdtPr>
        <w:sdtContent>
          <w:del w:author="Sam Lin" w:id="206" w:date="2020-03-23T13: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angles</w:delText>
            </w:r>
          </w:del>
        </w:sdtContent>
      </w:sdt>
      <w:sdt>
        <w:sdtPr>
          <w:tag w:val="goog_rdk_398"/>
        </w:sdtPr>
        <w:sdtContent>
          <w:ins w:author="Sam Lin" w:id="206" w:date="2020-03-23T13: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MPI dataset as measured by a digital goniometer is presented in Figure 10. This dataset contains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flakes, and the mean is 137.75±10.97, in keeping with the other datasets.</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2310063"/>
            <wp:effectExtent b="0" l="0" r="0" t="0"/>
            <wp:docPr descr="Distribution of platform surface interior angle in the MPI flakes dataset as measured by a digital goniometer." id="24" name="image1.png"/>
            <a:graphic>
              <a:graphicData uri="http://schemas.openxmlformats.org/drawingml/2006/picture">
                <pic:pic>
                  <pic:nvPicPr>
                    <pic:cNvPr descr="Distribution of platform surface interior angle in the MPI flakes dataset as measured by a digital goniometer." id="0" name="image1.png"/>
                    <pic:cNvPicPr preferRelativeResize="0"/>
                  </pic:nvPicPr>
                  <pic:blipFill>
                    <a:blip r:embed="rId20"/>
                    <a:srcRect b="0" l="0" r="0" t="0"/>
                    <a:stretch>
                      <a:fillRect/>
                    </a:stretch>
                  </pic:blipFill>
                  <pic:spPr>
                    <a:xfrm>
                      <a:off x="0" y="0"/>
                      <a:ext cx="4620126" cy="23100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Distribution of platform surface interior angle in the MPI flakes dataset as measured by a digital goniometer.</w:t>
      </w:r>
    </w:p>
    <w:bookmarkStart w:colFirst="0" w:colLast="0" w:name="bookmark=id.3znysh7" w:id="3"/>
    <w:bookmarkEnd w:id="3"/>
    <w:p w:rsidR="00000000" w:rsidDel="00000000" w:rsidP="00000000" w:rsidRDefault="00000000" w:rsidRPr="00000000" w14:paraId="0000003B">
      <w:pPr>
        <w:pStyle w:val="Heading1"/>
        <w:rPr/>
      </w:pPr>
      <w:r w:rsidDel="00000000" w:rsidR="00000000" w:rsidRPr="00000000">
        <w:rPr>
          <w:rtl w:val="0"/>
        </w:rPr>
        <w:t xml:space="preserve">Discussion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of the datasets and measurement </w:t>
      </w:r>
      <w:sdt>
        <w:sdtPr>
          <w:tag w:val="goog_rdk_399"/>
        </w:sdtPr>
        <w:sdtContent>
          <w:del w:author="Zeljko Rezek" w:id="207" w:date="2020-03-23T19:0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systems </w:delText>
            </w:r>
          </w:del>
        </w:sdtContent>
      </w:sdt>
      <w:sdt>
        <w:sdtPr>
          <w:tag w:val="goog_rdk_400"/>
        </w:sdtPr>
        <w:sdtContent>
          <w:ins w:author="Zeljko Rezek" w:id="207" w:date="2020-03-23T19:0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to determine the </w:t>
      </w:r>
      <w:sdt>
        <w:sdtPr>
          <w:tag w:val="goog_rdk_401"/>
        </w:sdtPr>
        <w:sdtContent>
          <w:del w:author="Sam Lin" w:id="208" w:date="2020-03-23T13:5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402"/>
        </w:sdtPr>
        <w:sdtContent>
          <w:ins w:author="Sam Lin" w:id="208" w:date="2020-03-23T13:5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yielded very similar results, and </w:t>
      </w:r>
      <w:sdt>
        <w:sdtPr>
          <w:tag w:val="goog_rdk_403"/>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09" w:date="2020-03-31T14:16:00Z">
                <w:rPr>
                  <w:rFonts w:ascii="Cambria" w:cs="Cambria" w:eastAsia="Cambria" w:hAnsi="Cambria"/>
                  <w:b w:val="0"/>
                  <w:i w:val="0"/>
                  <w:smallCaps w:val="0"/>
                  <w:strike w:val="0"/>
                  <w:color w:val="000000"/>
                  <w:sz w:val="24"/>
                  <w:szCs w:val="24"/>
                  <w:u w:val="none"/>
                  <w:shd w:fill="auto" w:val="clear"/>
                  <w:vertAlign w:val="baseline"/>
                </w:rPr>
              </w:rPrChange>
            </w:rPr>
            <w:t xml:space="preserve">these results are consistent with the prediction based on the already known and constant angle of Hertzian cones (136-137 degrees)</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04"/>
        </w:sdtPr>
        <w:sdtContent>
          <w:ins w:author="Sam Lin" w:id="210" w:date="2020-03-23T13: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these results directly incorporate the formation of platform width into the EPA-PD model of flake formation, they also suggest that the existing model requires additional nuance. </w:t>
            </w:r>
          </w:ins>
        </w:sdtContent>
      </w:sdt>
      <w:sdt>
        <w:sdtPr>
          <w:tag w:val="goog_rdk_405"/>
        </w:sdtPr>
        <w:sdtContent>
          <w:del w:author="Sam Lin" w:id="210" w:date="2020-03-23T13: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These results pull platform width directly into the EPA-PD model of flake formation, but they also suggest that this model needs to be nuanced a bit. </w:delText>
            </w:r>
          </w:del>
        </w:sdtContent>
      </w:sdt>
      <w:sdt>
        <w:sdtPr>
          <w:tag w:val="goog_rdk_406"/>
        </w:sdtPr>
        <w:sdtContent>
          <w:ins w:author="Sam Lin" w:id="211" w:date="2020-03-23T13: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other things being equal, </w:t>
      </w:r>
      <w:sdt>
        <w:sdtPr>
          <w:tag w:val="goog_rdk_407"/>
        </w:sdtPr>
        <w:sdtContent>
          <w:del w:author="Sam Lin" w:id="212" w:date="2020-03-23T14: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the PSIA model</w:delText>
            </w:r>
          </w:del>
        </w:sdtContent>
      </w:sdt>
      <w:sdt>
        <w:sdtPr>
          <w:tag w:val="goog_rdk_408"/>
        </w:sdtPr>
        <w:sdtContent>
          <w:ins w:author="Sam Lin" w:id="212" w:date="2020-03-23T14: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relationship between PSIA and platform width indicates that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determines the size of the</w:t>
      </w:r>
      <w:sdt>
        <w:sdtPr>
          <w:tag w:val="goog_rdk_409"/>
        </w:sdtPr>
        <w:sdtContent>
          <w:ins w:author="Sam Lin" w:id="213" w:date="2020-03-23T13:5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10"/>
              </w:sdtPr>
              <w:sdtContent>
                <w:del w:author="Zeljko Rezek" w:id="214" w:date="2020-03-23T19: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and hence the</w:delText>
                  </w:r>
                </w:del>
              </w:sdtContent>
            </w:sdt>
          </w:ins>
        </w:sdtContent>
      </w:sdt>
      <w:sdt>
        <w:sdtPr>
          <w:tag w:val="goog_rdk_411"/>
        </w:sdtPr>
        <w:sdtContent>
          <w:del w:author="Zeljko Rezek" w:id="214" w:date="2020-03-23T19: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flake</w:t>
      </w:r>
      <w:sdt>
        <w:sdtPr>
          <w:tag w:val="goog_rdk_412"/>
        </w:sdtPr>
        <w:sdtContent>
          <w:ins w:author="Sam Lin" w:id="215" w:date="2020-03-23T14: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how </w:t>
      </w:r>
      <w:sdt>
        <w:sdtPr>
          <w:tag w:val="goog_rdk_413"/>
        </w:sdtPr>
        <w:sdtContent>
          <w:commentRangeStart w:id="5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far into the core it is struck</w:t>
      </w:r>
      <w:commentRangeEnd w:id="56"/>
      <w:r w:rsidDel="00000000" w:rsidR="00000000" w:rsidRPr="00000000">
        <w:commentReference w:id="5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14"/>
        </w:sdtPr>
        <w:sdtContent>
          <w:ins w:author="Sam Lin" w:id="216" w:date="2020-03-23T14: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Specifically, because of the constant PSIA, </w:t>
            </w:r>
          </w:ins>
        </w:sdtContent>
      </w:sdt>
      <w:sdt>
        <w:sdtPr>
          <w:tag w:val="goog_rdk_415"/>
        </w:sdtPr>
        <w:sdtContent>
          <w:del w:author="Sam Lin" w:id="216" w:date="2020-03-23T14: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w:delText>
            </w:r>
          </w:del>
        </w:sdtContent>
      </w:sdt>
      <w:sdt>
        <w:sdtPr>
          <w:tag w:val="goog_rdk_416"/>
        </w:sdtPr>
        <w:sdtContent>
          <w:ins w:author="Sam Lin" w:id="217" w:date="2020-03-23T14: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deeper into the core the flake is struck, the greater the </w:t>
      </w:r>
      <w:sdt>
        <w:sdtPr>
          <w:tag w:val="goog_rdk_417"/>
        </w:sdtPr>
        <w:sdtContent>
          <w:ins w:author="Sam Lin" w:id="218" w:date="2020-03-23T14: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platform(?)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width </w:t>
      </w:r>
      <w:sdt>
        <w:sdtPr>
          <w:tag w:val="goog_rdk_418"/>
        </w:sdtPr>
        <w:sdtContent>
          <w:ins w:author="Sam Lin" w:id="219" w:date="2020-03-23T14:06:00Z">
            <w:sdt>
              <w:sdtPr>
                <w:tag w:val="goog_rdk_419"/>
              </w:sdtPr>
              <w:sdtContent>
                <w:del w:author="Zeljko Rezek" w:id="220" w:date="2020-03-23T19: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 depth </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 become</w:t>
      </w:r>
      <w:sdt>
        <w:sdtPr>
          <w:tag w:val="goog_rdk_420"/>
        </w:sdtPr>
        <w:sdtContent>
          <w:del w:author="Sam Lin" w:id="221" w:date="2020-03-23T14: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because of the constant platform surface interior angle </w:delText>
            </w:r>
          </w:del>
        </w:sdtContent>
      </w:sdt>
      <w:sdt>
        <w:sdtPr>
          <w:tag w:val="goog_rdk_421"/>
        </w:sdtPr>
        <w:sdtContent>
          <w:ins w:author="Zeljko Rezek" w:id="222" w:date="2020-03-23T19: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 thicker the flake becomes as well)</w:t>
            </w:r>
          </w:ins>
        </w:sdtContent>
      </w:sdt>
      <w:sdt>
        <w:sdtPr>
          <w:tag w:val="goog_rdk_422"/>
        </w:sdtPr>
        <w:sdtContent>
          <w:del w:author="Sam Lin" w:id="223" w:date="2020-03-23T14: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 the thicker the flake becomes as well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w:t>
      </w:r>
      <w:sdt>
        <w:sdtPr>
          <w:tag w:val="goog_rdk_423"/>
        </w:sdtPr>
        <w:sdtContent>
          <w:ins w:author="Zeljko Rezek" w:id="224" w:date="2020-03-23T19:2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424"/>
        </w:sdtPr>
        <w:sdtContent>
          <w:del w:author="Zeljko Rezek" w:id="224" w:date="2020-03-23T19:2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425"/>
        </w:sdtPr>
        <w:sdtContent>
          <w:commentRangeStart w:id="5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this is the nuance</w:t>
      </w:r>
      <w:sdt>
        <w:sdtPr>
          <w:tag w:val="goog_rdk_426"/>
        </w:sdtPr>
        <w:sdtContent>
          <w:ins w:author="Zeljko Rezek" w:id="225" w:date="2020-03-23T19:2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427"/>
        </w:sdtPr>
        <w:sdtContent>
          <w:del w:author="Zeljko Rezek" w:id="225" w:date="2020-03-23T19:2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platform </w:t>
      </w:r>
      <w:sdt>
        <w:sdtPr>
          <w:tag w:val="goog_rdk_428"/>
        </w:sdtPr>
        <w:sdtContent>
          <w:del w:author="Zeljko Rezek" w:id="226" w:date="2020-03-23T19: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thickness </w:delText>
            </w:r>
          </w:del>
        </w:sdtContent>
      </w:sdt>
      <w:sdt>
        <w:sdtPr>
          <w:tag w:val="goog_rdk_429"/>
        </w:sdtPr>
        <w:sdtContent>
          <w:ins w:author="Zeljko Rezek" w:id="226" w:date="2020-03-23T19: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depth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normally a good proxy for how far into the core the flake is struck, it is not </w:t>
      </w:r>
      <w:sdt>
        <w:sdtPr>
          <w:tag w:val="goog_rdk_430"/>
        </w:sdtPr>
        <w:sdtContent>
          <w:ins w:author="Zeljko Rezek" w:id="227" w:date="2020-03-23T19: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exactly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same thing</w:t>
      </w:r>
      <w:sdt>
        <w:sdtPr>
          <w:tag w:val="goog_rdk_431"/>
        </w:sdtPr>
        <w:sdtContent>
          <w:ins w:author="Zeljko Rezek" w:id="228" w:date="2020-03-23T19: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platform depth really measures is how far into </w:t>
            </w:r>
          </w:ins>
          <w:sdt>
            <w:sdtPr>
              <w:tag w:val="goog_rdk_432"/>
            </w:sdtPr>
            <w:sdtContent>
              <w:ins w:author="Zeljko Rezek" w:id="228" w:date="2020-03-23T19:31: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Zeljko Rezek" w:id="229" w:date="2020-03-23T19:34:00Z">
                      <w:rPr>
                        <w:rFonts w:ascii="Cambria" w:cs="Cambria" w:eastAsia="Cambria" w:hAnsi="Cambria"/>
                        <w:b w:val="0"/>
                        <w:i w:val="0"/>
                        <w:smallCaps w:val="0"/>
                        <w:strike w:val="0"/>
                        <w:color w:val="000000"/>
                        <w:sz w:val="24"/>
                        <w:szCs w:val="24"/>
                        <w:u w:val="none"/>
                        <w:shd w:fill="auto" w:val="clear"/>
                        <w:vertAlign w:val="baseline"/>
                      </w:rPr>
                    </w:rPrChange>
                  </w:rPr>
                  <w:t xml:space="preserve">the existing</w:t>
                </w:r>
              </w:ins>
            </w:sdtContent>
          </w:sdt>
          <w:ins w:author="Zeljko Rezek" w:id="228" w:date="2020-03-23T19:31: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sdt>
              <w:sdtPr>
                <w:tag w:val="goog_rdk_433"/>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Zeljko Rezek" w:id="230" w:date="2020-03-23T19:34:00Z">
                      <w:rPr>
                        <w:rFonts w:ascii="Cambria" w:cs="Cambria" w:eastAsia="Cambria" w:hAnsi="Cambria"/>
                        <w:b w:val="0"/>
                        <w:i w:val="0"/>
                        <w:smallCaps w:val="0"/>
                        <w:strike w:val="0"/>
                        <w:color w:val="000000"/>
                        <w:sz w:val="24"/>
                        <w:szCs w:val="24"/>
                        <w:u w:val="none"/>
                        <w:shd w:fill="auto" w:val="clear"/>
                        <w:vertAlign w:val="baseline"/>
                      </w:rPr>
                    </w:rPrChange>
                  </w:rPr>
                  <w:t xml:space="preserve">platform of the core</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flake is struck.</w:t>
            </w:r>
            <w:commentRangeEnd w:id="57"/>
            <w:r w:rsidDel="00000000" w:rsidR="00000000" w:rsidRPr="00000000">
              <w:commentReference w:id="5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434"/>
        </w:sdtPr>
        <w:sdtContent>
          <w:del w:author="Zeljko Rezek" w:id="228" w:date="2020-03-23T19: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Beveled</w:t>
      </w:r>
      <w:sdt>
        <w:sdtPr>
          <w:tag w:val="goog_rdk_435"/>
        </w:sdtPr>
        <w:sdtContent>
          <w:del w:author="Will" w:id="231" w:date="2020-04-02T11:5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flakes illustrate </w:t>
      </w:r>
      <w:sdt>
        <w:sdtPr>
          <w:tag w:val="goog_rdk_436"/>
        </w:sdtPr>
        <w:sdtContent>
          <w:del w:author="Zeljko Rezek" w:id="232" w:date="2020-03-23T19: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why this is true</w:delText>
            </w:r>
          </w:del>
        </w:sdtContent>
      </w:sdt>
      <w:sdt>
        <w:sdtPr>
          <w:tag w:val="goog_rdk_437"/>
        </w:sdtPr>
        <w:sdtContent>
          <w:ins w:author="Zeljko Rezek" w:id="232" w:date="2020-03-23T19: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point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Beveled flakes are ones where material is removed behind the platform prior to striking the core. Dibble</w:t>
      </w:r>
      <w:sdt>
        <w:sdtPr>
          <w:tag w:val="goog_rdk_438"/>
        </w:sdtPr>
        <w:sdtContent>
          <w:ins w:author="Sam Lin" w:id="233" w:date="2020-03-23T14:0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colleagues </w:t>
            </w:r>
          </w:ins>
        </w:sdtContent>
      </w:sdt>
      <w:sdt>
        <w:sdtPr>
          <w:tag w:val="goog_rdk_439"/>
        </w:sdtPr>
        <w:sdtContent>
          <w:del w:author="Sam Lin" w:id="233" w:date="2020-03-23T14:0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recognized that beveling altered the EPA-PD model of flake formation such that the interaction of platform depth and exterior platform angle no longer predicted flake size (Leader et al.). </w:t>
      </w:r>
      <w:sdt>
        <w:sdtPr>
          <w:tag w:val="goog_rdk_440"/>
        </w:sdtPr>
        <w:sdtContent>
          <w:ins w:author="Sam Lin" w:id="234" w:date="2020-03-23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Namely, </w:t>
            </w:r>
          </w:ins>
        </w:sdtContent>
      </w:sdt>
      <w:sdt>
        <w:sdtPr>
          <w:tag w:val="goog_rdk_441"/>
        </w:sdtPr>
        <w:sdtContent>
          <w:del w:author="Sam Lin" w:id="234" w:date="2020-03-23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w:delText>
            </w:r>
          </w:del>
        </w:sdtContent>
      </w:sdt>
      <w:sdt>
        <w:sdtPr>
          <w:tag w:val="goog_rdk_442"/>
        </w:sdtPr>
        <w:sdtContent>
          <w:ins w:author="Sam Lin" w:id="235" w:date="2020-03-23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eveled flakes have too thin a platform for their size. </w:t>
      </w:r>
      <w:sdt>
        <w:sdtPr>
          <w:tag w:val="goog_rdk_443"/>
        </w:sdtPr>
        <w:sdtContent>
          <w:ins w:author="Zeljko Rezek" w:id="236" w:date="2020-03-24T08:5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reason for this could be that the beveling in that dataset, while trimming the platform (and, thus, decreasing the platform depth), the volume of the material trimmed off the core (and the resulting flake) was not big enough for the flake weight to be proportionately smaller and corresponding to its smaller (trimmed) platform depth. Nor the bevels are long enough along the exterior surface of the cores to decrease the flake length. I</w:t>
            </w:r>
          </w:ins>
        </w:sdtContent>
      </w:sdt>
      <w:sdt>
        <w:sdtPr>
          <w:tag w:val="goog_rdk_444"/>
        </w:sdtPr>
        <w:sdtContent>
          <w:ins w:author="Jonathan Reeves" w:id="237" w:date="2020-03-27T17: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w:t>
            </w:r>
          </w:ins>
        </w:sdtContent>
      </w:sdt>
      <w:sdt>
        <w:sdtPr>
          <w:tag w:val="goog_rdk_445"/>
        </w:sdtPr>
        <w:sdtContent>
          <w:ins w:author="Zeljko Rezek" w:id="238" w:date="2020-03-24T09:12:00Z">
            <w:sdt>
              <w:sdtPr>
                <w:tag w:val="goog_rdk_446"/>
              </w:sdtPr>
              <w:sdtContent>
                <w:del w:author="Jonathan Reeves" w:id="239" w:date="2020-03-27T17: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ins>
        </w:sdtContent>
      </w:sdt>
      <w:sdt>
        <w:sdtPr>
          <w:tag w:val="goog_rdk_447"/>
        </w:sdtPr>
        <w:sdtContent>
          <w:ins w:author="Jonathan Reeves" w:id="239" w:date="2020-03-27T17: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448"/>
        </w:sdtPr>
        <w:sdtContent>
          <w:ins w:author="Zeljko Rezek" w:id="240" w:date="2020-03-24T09: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case</w:t>
            </w:r>
          </w:ins>
        </w:sdtContent>
      </w:sdt>
      <w:sdt>
        <w:sdtPr>
          <w:tag w:val="goog_rdk_449"/>
        </w:sdtPr>
        <w:sdtContent>
          <w:del w:author="Zeljko Rezek" w:id="240" w:date="2020-03-24T09: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However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450"/>
        </w:sdtPr>
        <w:sdtContent>
          <w:ins w:author="Sam Lin" w:id="241" w:date="2020-03-23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we </w:t>
            </w:r>
            <w:sdt>
              <w:sdtPr>
                <w:tag w:val="goog_rdk_451"/>
              </w:sdtPr>
              <w:sdtContent>
                <w:del w:author="Zeljko Rezek" w:id="242" w:date="2020-03-24T09:1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expand </w:delText>
                  </w:r>
                </w:del>
              </w:sdtContent>
            </w:sdt>
          </w:ins>
        </w:sdtContent>
      </w:sdt>
      <w:sdt>
        <w:sdtPr>
          <w:tag w:val="goog_rdk_452"/>
        </w:sdtPr>
        <w:sdtContent>
          <w:ins w:author="Zeljko Rezek" w:id="242" w:date="2020-03-24T09:1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modify </w:t>
            </w:r>
          </w:ins>
        </w:sdtContent>
      </w:sdt>
      <w:sdt>
        <w:sdtPr>
          <w:tag w:val="goog_rdk_453"/>
        </w:sdtPr>
        <w:sdtContent>
          <w:ins w:author="Sam Lin" w:id="243" w:date="2020-03-23T14:1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EPA-PD model by </w:t>
            </w:r>
          </w:ins>
        </w:sdtContent>
      </w:sdt>
      <w:sdt>
        <w:sdtPr>
          <w:tag w:val="goog_rdk_454"/>
        </w:sdtPr>
        <w:sdtContent>
          <w:ins w:author="Zeljko Rezek" w:id="244" w:date="2020-03-24T09:1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replacing PD with how far into the core the flake is struck, which can be reconstructed by using </w:t>
            </w:r>
          </w:ins>
        </w:sdtContent>
      </w:sdt>
      <w:sdt>
        <w:sdtPr>
          <w:tag w:val="goog_rdk_455"/>
        </w:sdtPr>
        <w:sdtContent>
          <w:ins w:author="Sam Lin" w:id="245" w:date="2020-03-23T14:43:00Z">
            <w:sdt>
              <w:sdtPr>
                <w:tag w:val="goog_rdk_456"/>
              </w:sdtPr>
              <w:sdtContent>
                <w:del w:author="Zeljko Rezek" w:id="246" w:date="2020-03-24T09:2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considering the additional effect of</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PSIA</w:t>
            </w:r>
            <w:sdt>
              <w:sdtPr>
                <w:tag w:val="goog_rdk_457"/>
              </w:sdtPr>
              <w:sdtContent>
                <w:del w:author="Zeljko Rezek" w:id="247" w:date="2020-03-24T09:2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on platform width</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bevel flakes no longer represent anomalies</w:t>
            </w:r>
          </w:ins>
        </w:sdtContent>
      </w:sdt>
      <w:sdt>
        <w:sdtPr>
          <w:tag w:val="goog_rdk_458"/>
        </w:sdtPr>
        <w:sdtContent>
          <w:del w:author="Sam Lin" w:id="248" w:date="2020-03-23T14: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the inclusion of platform surface interior angle pulls beveled flakes back into the model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w:t>
      </w:r>
      <w:sdt>
        <w:sdtPr>
          <w:tag w:val="goog_rdk_459"/>
        </w:sdtPr>
        <w:sdtContent>
          <w:del w:author="Sam Lin" w:id="249" w:date="2020-03-23T14:0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illustrate this point, we examine some of the beveled flakes in the Dibble glass dataset.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460"/>
        </w:sdtPr>
        <w:sdtContent>
          <w:commentRangeStart w:id="5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Dibble glass dataset there are 11 beveled flakes coming from semispherical cores and otherwise conforming to our selection criteria</w:t>
      </w:r>
      <w:commentRangeEnd w:id="58"/>
      <w:r w:rsidDel="00000000" w:rsidR="00000000" w:rsidRPr="00000000">
        <w:commentReference w:id="5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They are plotted in Figure 11 along with the non-beveled flakes</w:t>
      </w:r>
      <w:sdt>
        <w:sdtPr>
          <w:tag w:val="goog_rdk_461"/>
        </w:sdtPr>
        <w:sdtContent>
          <w:ins w:author="Sam Lin" w:id="250" w:date="2020-03-23T14: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clear that the presence of platform beveling changes the relationship between platform depth and platform width – </w:t>
            </w:r>
          </w:ins>
        </w:sdtContent>
      </w:sdt>
      <w:sdt>
        <w:sdtPr>
          <w:tag w:val="goog_rdk_462"/>
        </w:sdtPr>
        <w:sdtContent>
          <w:del w:author="Sam Lin" w:id="250" w:date="2020-03-23T14: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to illustrate how the beveling changes the relationship of platform thickness to platform width. F</w:delText>
            </w:r>
          </w:del>
        </w:sdtContent>
      </w:sdt>
      <w:sdt>
        <w:sdtPr>
          <w:tag w:val="goog_rdk_463"/>
        </w:sdtPr>
        <w:sdtContent>
          <w:ins w:author="Sam Lin" w:id="251" w:date="2020-03-23T14:4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a given platform width, the beveled flakes have much shallower platforms (smaller PD) than expected</w:t>
      </w:r>
      <w:sdt>
        <w:sdtPr>
          <w:tag w:val="goog_rdk_464"/>
        </w:sdtPr>
        <w:sdtContent>
          <w:ins w:author="Zeljko Rezek" w:id="252" w:date="2020-03-24T09: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said above, for a given platform depth, they also have much bigger weight than expected. </w:t>
            </w:r>
          </w:ins>
        </w:sdtContent>
      </w:sdt>
      <w:sdt>
        <w:sdtPr>
          <w:tag w:val="goog_rdk_465"/>
        </w:sdtPr>
        <w:sdtContent>
          <w:del w:author="Zeljko Rezek" w:id="252" w:date="2020-03-24T09: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466"/>
        </w:sdtPr>
        <w:sdtContent>
          <w:ins w:author="Sam Lin" w:id="253" w:date="2020-03-23T14:4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original form of the EPA-PD model, this difference is hard to reconcile (Leader et al. 2017).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illustrate the power of </w:t>
      </w:r>
      <w:sdt>
        <w:sdtPr>
          <w:tag w:val="goog_rdk_467"/>
        </w:sdtPr>
        <w:sdtContent>
          <w:del w:author="Sam Lin" w:id="254" w:date="2020-03-23T14: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468"/>
        </w:sdtPr>
        <w:sdtContent>
          <w:ins w:author="Sam Lin" w:id="254" w:date="2020-03-23T14:4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explain th</w:t>
      </w:r>
      <w:sdt>
        <w:sdtPr>
          <w:tag w:val="goog_rdk_469"/>
        </w:sdtPr>
        <w:sdtContent>
          <w:ins w:author="Zeljko Rezek" w:id="255" w:date="2020-03-24T08: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difference</w:t>
            </w:r>
          </w:ins>
        </w:sdtContent>
      </w:sdt>
      <w:sdt>
        <w:sdtPr>
          <w:tag w:val="goog_rdk_470"/>
        </w:sdtPr>
        <w:sdtContent>
          <w:del w:author="Zeljko Rezek" w:id="255" w:date="2020-03-24T08: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ese flakes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t>
      </w:r>
      <w:sdt>
        <w:sdtPr>
          <w:tag w:val="goog_rdk_471"/>
        </w:sdtPr>
        <w:sdtContent>
          <w:del w:author="Sam Lin" w:id="256" w:date="2020-03-23T14: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 a linear model to </w:t>
      </w:r>
      <w:sdt>
        <w:sdtPr>
          <w:tag w:val="goog_rdk_472"/>
        </w:sdtPr>
        <w:sdtContent>
          <w:del w:author="Zeljko Rezek" w:id="257" w:date="2020-03-23T19: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predict </w:delText>
            </w:r>
          </w:del>
        </w:sdtContent>
      </w:sdt>
      <w:sdt>
        <w:sdtPr>
          <w:tag w:val="goog_rdk_473"/>
        </w:sdtPr>
        <w:sdtContent>
          <w:ins w:author="Zeljko Rezek" w:id="257" w:date="2020-03-23T19:56:00Z"/>
          <w:sdt>
            <w:sdtPr>
              <w:tag w:val="goog_rdk_474"/>
            </w:sdtPr>
            <w:sdtContent>
              <w:commentRangeStart w:id="59"/>
            </w:sdtContent>
          </w:sdt>
          <w:ins w:author="Zeljko Rezek" w:id="257" w:date="2020-03-23T19: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estimate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platform </w:t>
      </w:r>
      <w:sdt>
        <w:sdtPr>
          <w:tag w:val="goog_rdk_475"/>
        </w:sdtPr>
        <w:sdtContent>
          <w:del w:author="Zeljko Rezek" w:id="258" w:date="2020-03-23T19: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thickness </w:delText>
            </w:r>
          </w:del>
        </w:sdtContent>
      </w:sdt>
      <w:sdt>
        <w:sdtPr>
          <w:tag w:val="goog_rdk_476"/>
        </w:sdtPr>
        <w:sdtContent>
          <w:ins w:author="Zeljko Rezek" w:id="258" w:date="2020-03-23T19:4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depth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w:t>
      </w:r>
      <w:sdt>
        <w:sdtPr>
          <w:tag w:val="goog_rdk_477"/>
        </w:sdtPr>
        <w:sdtContent>
          <w:del w:author="Sam Lin" w:id="259" w:date="2020-03-23T14: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platform surface interior angle</w:delText>
            </w:r>
          </w:del>
        </w:sdtContent>
      </w:sdt>
      <w:sdt>
        <w:sdtPr>
          <w:tag w:val="goog_rdk_478"/>
        </w:sdtPr>
        <w:sdtContent>
          <w:ins w:author="Zeljko Rezek" w:id="260" w:date="2020-03-24T09:3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ins>
        </w:sdtContent>
      </w:sdt>
      <w:sdt>
        <w:sdtPr>
          <w:tag w:val="goog_rdk_479"/>
        </w:sdtPr>
        <w:sdtContent>
          <w:ins w:author="Sam Lin" w:id="261" w:date="2020-03-23T14: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platform width on the non-beveled flakes</w:t>
      </w:r>
      <w:commentRangeEnd w:id="59"/>
      <w:r w:rsidDel="00000000" w:rsidR="00000000" w:rsidRPr="00000000">
        <w:commentReference w:id="5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Dibble glass dataset. </w:t>
      </w:r>
      <w:sdt>
        <w:sdtPr>
          <w:tag w:val="goog_rdk_480"/>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We then use this model</w:t>
          </w:r>
        </w:sdtContent>
      </w:sdt>
      <w:sdt>
        <w:sdtPr>
          <w:tag w:val="goog_rdk_481"/>
        </w:sdtPr>
        <w:sdtContent>
          <w:ins w:author="Zeljko Rezek" w:id="263" w:date="2020-03-23T19:47:00Z"/>
          <w:sdt>
            <w:sdtPr>
              <w:tag w:val="goog_rdk_482"/>
            </w:sdtPr>
            <w:sdtContent>
              <w:ins w:author="Zeljko Rezek" w:id="263" w:date="2020-03-23T19:47: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 </w:t>
                </w:r>
              </w:ins>
            </w:sdtContent>
          </w:sdt>
          <w:ins w:author="Zeljko Rezek" w:id="263" w:date="2020-03-23T19:47:00Z">
            <w:sdt>
              <w:sdtPr>
                <w:tag w:val="goog_rdk_483"/>
              </w:sdtPr>
              <w:sdtContent>
                <w:commentRangeStart w:id="60"/>
              </w:sdtContent>
            </w:sdt>
            <w:sdt>
              <w:sdtPr>
                <w:tag w:val="goog_rdk_484"/>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and the </w:t>
                </w:r>
              </w:sdtContent>
            </w:sdt>
            <w:sdt>
              <w:sdtPr>
                <w:tag w:val="goog_rdk_485"/>
              </w:sdtPr>
              <w:sdtContent>
                <w:commentRangeStart w:id="61"/>
              </w:sdtContent>
            </w:sdt>
            <w:sdt>
              <w:sdtPr>
                <w:tag w:val="goog_rdk_486"/>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average PSIA</w:t>
                </w:r>
              </w:sdtContent>
            </w:sdt>
            <w:commentRangeEnd w:id="61"/>
            <w:r w:rsidDel="00000000" w:rsidR="00000000" w:rsidRPr="00000000">
              <w:commentReference w:id="61"/>
            </w:r>
            <w:sdt>
              <w:sdtPr>
                <w:tag w:val="goog_rdk_487"/>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 </w:t>
                </w:r>
              </w:sdtContent>
            </w:sdt>
            <w:commentRangeEnd w:id="60"/>
            <w:r w:rsidDel="00000000" w:rsidR="00000000" w:rsidRPr="00000000">
              <w:commentReference w:id="60"/>
            </w:r>
            <w:sdt>
              <w:sdtPr>
                <w:tag w:val="goog_rdk_488"/>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as reported above for the non-beveled flakes, </w:t>
                </w:r>
              </w:sdtContent>
            </w:sdt>
          </w:ins>
        </w:sdtContent>
      </w:sdt>
      <w:sdt>
        <w:sdtPr>
          <w:tag w:val="goog_rdk_489"/>
        </w:sdtPr>
        <w:sdtContent>
          <w:del w:author="Zeljko Rezek" w:id="263" w:date="2020-03-23T19:47:00Z"/>
          <w:sdt>
            <w:sdtPr>
              <w:tag w:val="goog_rdk_490"/>
            </w:sdtPr>
            <w:sdtContent>
              <w:del w:author="Zeljko Rezek" w:id="263" w:date="2020-03-23T19:47: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delText xml:space="preserve"> </w:delText>
                </w:r>
              </w:del>
            </w:sdtContent>
          </w:sdt>
          <w:del w:author="Zeljko Rezek" w:id="263" w:date="2020-03-23T19:47:00Z"/>
        </w:sdtContent>
      </w:sdt>
      <w:sdt>
        <w:sdtPr>
          <w:tag w:val="goog_rdk_491"/>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to </w:t>
          </w:r>
        </w:sdtContent>
      </w:sdt>
      <w:sdt>
        <w:sdtPr>
          <w:tag w:val="goog_rdk_492"/>
        </w:sdtPr>
        <w:sdtContent>
          <w:del w:author="Zeljko Rezek" w:id="264" w:date="2020-03-23T19:56:00Z"/>
          <w:sdt>
            <w:sdtPr>
              <w:tag w:val="goog_rdk_493"/>
            </w:sdtPr>
            <w:sdtContent>
              <w:del w:author="Zeljko Rezek" w:id="264" w:date="2020-03-23T19:56: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delText xml:space="preserve">predict </w:delText>
                </w:r>
              </w:del>
            </w:sdtContent>
          </w:sdt>
          <w:del w:author="Zeljko Rezek" w:id="264" w:date="2020-03-23T19:56:00Z"/>
        </w:sdtContent>
      </w:sdt>
      <w:sdt>
        <w:sdtPr>
          <w:tag w:val="goog_rdk_494"/>
        </w:sdtPr>
        <w:sdtContent>
          <w:ins w:author="Zeljko Rezek" w:id="264" w:date="2020-03-23T19:56:00Z"/>
          <w:sdt>
            <w:sdtPr>
              <w:tag w:val="goog_rdk_495"/>
            </w:sdtPr>
            <w:sdtContent>
              <w:ins w:author="Zeljko Rezek" w:id="264" w:date="2020-03-23T19:56: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reconstruct </w:t>
                </w:r>
              </w:ins>
            </w:sdtContent>
          </w:sdt>
          <w:ins w:author="Zeljko Rezek" w:id="264" w:date="2020-03-23T19:56:00Z"/>
        </w:sdtContent>
      </w:sdt>
      <w:sdt>
        <w:sdtPr>
          <w:tag w:val="goog_rdk_496"/>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the </w:t>
          </w:r>
        </w:sdtContent>
      </w:sdt>
      <w:sdt>
        <w:sdtPr>
          <w:tag w:val="goog_rdk_497"/>
        </w:sdtPr>
        <w:sdtContent>
          <w:ins w:author="Zeljko Rezek" w:id="265" w:date="2020-03-23T19:42:00Z"/>
          <w:sdt>
            <w:sdtPr>
              <w:tag w:val="goog_rdk_498"/>
            </w:sdtPr>
            <w:sdtContent>
              <w:ins w:author="Zeljko Rezek" w:id="265" w:date="2020-03-23T19:42: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w:t>
                </w:r>
              </w:ins>
            </w:sdtContent>
          </w:sdt>
          <w:ins w:author="Zeljko Rezek" w:id="265" w:date="2020-03-23T19:42:00Z"/>
        </w:sdtContent>
      </w:sdt>
      <w:sdt>
        <w:sdtPr>
          <w:tag w:val="goog_rdk_499"/>
        </w:sdtPr>
        <w:sdtContent>
          <w:ins w:author="Sam Lin" w:id="266" w:date="2020-03-23T15:01:00Z">
            <w:sdt>
              <w:sdtPr>
                <w:tag w:val="goog_rdk_500"/>
              </w:sdtPr>
              <w:sdtContent>
                <w:del w:author="Zeljko Rezek" w:id="267" w:date="2020-03-23T19:42:00Z"/>
              </w:sdtContent>
            </w:sdt>
          </w:ins>
          <w:sdt>
            <w:sdtPr>
              <w:tag w:val="goog_rdk_501"/>
            </w:sdtPr>
            <w:sdtContent>
              <w:ins w:author="Sam Lin" w:id="266" w:date="2020-03-23T15:01:00Z">
                <w:del w:author="Zeljko Rezek" w:id="267" w:date="2020-03-23T19:42: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delText xml:space="preserve">‘</w:delText>
                  </w:r>
                </w:del>
              </w:ins>
            </w:sdtContent>
          </w:sdt>
          <w:ins w:author="Sam Lin" w:id="266" w:date="2020-03-23T15:01:00Z">
            <w:del w:author="Zeljko Rezek" w:id="267" w:date="2020-03-23T19:42:00Z"/>
            <w:sdt>
              <w:sdtPr>
                <w:tag w:val="goog_rdk_502"/>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theoretical</w:t>
                </w:r>
              </w:sdtContent>
            </w:sdt>
          </w:ins>
        </w:sdtContent>
      </w:sdt>
      <w:sdt>
        <w:sdtPr>
          <w:tag w:val="goog_rdk_503"/>
        </w:sdtPr>
        <w:sdtContent>
          <w:ins w:author="Zeljko Rezek" w:id="268" w:date="2020-03-24T01:38:00Z"/>
          <w:sdt>
            <w:sdtPr>
              <w:tag w:val="goog_rdk_504"/>
            </w:sdtPr>
            <w:sdtContent>
              <w:ins w:author="Zeljko Rezek" w:id="268" w:date="2020-03-24T01:38: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 </w:t>
                </w:r>
              </w:ins>
            </w:sdtContent>
          </w:sdt>
          <w:ins w:author="Zeljko Rezek" w:id="268" w:date="2020-03-24T01:38:00Z"/>
        </w:sdtContent>
      </w:sdt>
      <w:sdt>
        <w:sdtPr>
          <w:tag w:val="goog_rdk_505"/>
        </w:sdtPr>
        <w:sdtContent>
          <w:ins w:author="Sam Lin" w:id="269" w:date="2020-03-23T15:01:00Z">
            <w:sdt>
              <w:sdtPr>
                <w:tag w:val="goog_rdk_506"/>
              </w:sdtPr>
              <w:sdtContent>
                <w:del w:author="Zeljko Rezek" w:id="270" w:date="2020-03-23T19:42:00Z"/>
              </w:sdtContent>
            </w:sdt>
          </w:ins>
          <w:sdt>
            <w:sdtPr>
              <w:tag w:val="goog_rdk_507"/>
            </w:sdtPr>
            <w:sdtContent>
              <w:ins w:author="Sam Lin" w:id="269" w:date="2020-03-23T15:01:00Z">
                <w:del w:author="Zeljko Rezek" w:id="270" w:date="2020-03-23T19:42: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delText xml:space="preserve">’</w:delText>
                  </w:r>
                </w:del>
              </w:ins>
            </w:sdtContent>
          </w:sdt>
          <w:ins w:author="Sam Lin" w:id="269" w:date="2020-03-23T15:01:00Z">
            <w:del w:author="Zeljko Rezek" w:id="270" w:date="2020-03-23T19:42:00Z"/>
            <w:sdt>
              <w:sdtPr>
                <w:tag w:val="goog_rdk_508"/>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 </w:t>
                </w:r>
              </w:sdtContent>
            </w:sdt>
          </w:ins>
        </w:sdtContent>
      </w:sdt>
      <w:sdt>
        <w:sdtPr>
          <w:tag w:val="goog_rdk_509"/>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platform </w:t>
          </w:r>
        </w:sdtContent>
      </w:sdt>
      <w:sdt>
        <w:sdtPr>
          <w:tag w:val="goog_rdk_510"/>
        </w:sdtPr>
        <w:sdtContent>
          <w:del w:author="Sam Lin" w:id="271" w:date="2020-03-23T15:01:00Z"/>
          <w:sdt>
            <w:sdtPr>
              <w:tag w:val="goog_rdk_511"/>
            </w:sdtPr>
            <w:sdtContent>
              <w:del w:author="Sam Lin" w:id="271" w:date="2020-03-23T15:01: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delText xml:space="preserve">thickness </w:delText>
                </w:r>
              </w:del>
            </w:sdtContent>
          </w:sdt>
          <w:del w:author="Sam Lin" w:id="271" w:date="2020-03-23T15:01:00Z"/>
        </w:sdtContent>
      </w:sdt>
      <w:sdt>
        <w:sdtPr>
          <w:tag w:val="goog_rdk_512"/>
        </w:sdtPr>
        <w:sdtContent>
          <w:ins w:author="Sam Lin" w:id="271" w:date="2020-03-23T15:01:00Z"/>
          <w:sdt>
            <w:sdtPr>
              <w:tag w:val="goog_rdk_513"/>
            </w:sdtPr>
            <w:sdtContent>
              <w:ins w:author="Sam Lin" w:id="271" w:date="2020-03-23T15:01: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depth</w:t>
                </w:r>
              </w:ins>
            </w:sdtContent>
          </w:sdt>
          <w:ins w:author="Sam Lin" w:id="271" w:date="2020-03-23T15:01:00Z"/>
        </w:sdtContent>
      </w:sdt>
      <w:sdt>
        <w:sdtPr>
          <w:tag w:val="goog_rdk_514"/>
        </w:sdtPr>
        <w:sdtContent>
          <w:ins w:author="Zeljko Rezek" w:id="272" w:date="2020-03-24T01:48:00Z"/>
          <w:sdt>
            <w:sdtPr>
              <w:tag w:val="goog_rdk_515"/>
            </w:sdtPr>
            <w:sdtContent>
              <w:ins w:author="Zeljko Rezek" w:id="272" w:date="2020-03-24T01:48: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w:t>
                </w:r>
              </w:ins>
            </w:sdtContent>
          </w:sdt>
          <w:ins w:author="Zeljko Rezek" w:id="272" w:date="2020-03-24T01:48:00Z"/>
        </w:sdtContent>
      </w:sdt>
      <w:sdt>
        <w:sdtPr>
          <w:tag w:val="goog_rdk_516"/>
        </w:sdtPr>
        <w:sdtContent>
          <w:ins w:author="Sam Lin" w:id="273" w:date="2020-03-23T15:01:00Z"/>
          <w:sdt>
            <w:sdtPr>
              <w:tag w:val="goog_rdk_517"/>
            </w:sdtPr>
            <w:sdtContent>
              <w:ins w:author="Sam Lin" w:id="273" w:date="2020-03-23T15:01:00Z">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 </w:t>
                </w:r>
              </w:ins>
            </w:sdtContent>
          </w:sdt>
          <w:ins w:author="Sam Lin" w:id="273" w:date="2020-03-23T15:01:00Z"/>
        </w:sdtContent>
      </w:sdt>
      <w:sdt>
        <w:sdtPr>
          <w:tag w:val="goog_rdk_518"/>
        </w:sdtPr>
        <w:sdtContent>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Change w:author="Will" w:id="262" w:date="2020-03-31T15:00:00Z">
                <w:rPr>
                  <w:rFonts w:ascii="Cambria" w:cs="Cambria" w:eastAsia="Cambria" w:hAnsi="Cambria"/>
                  <w:b w:val="0"/>
                  <w:i w:val="0"/>
                  <w:smallCaps w:val="0"/>
                  <w:strike w:val="0"/>
                  <w:color w:val="000000"/>
                  <w:sz w:val="24"/>
                  <w:szCs w:val="24"/>
                  <w:u w:val="none"/>
                  <w:shd w:fill="auto" w:val="clear"/>
                  <w:vertAlign w:val="baseline"/>
                </w:rPr>
              </w:rPrChange>
            </w:rPr>
            <w:t xml:space="preserve">of the beveled flakes</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519"/>
        </w:sdtPr>
        <w:sdtContent>
          <w:ins w:author="Zeljko Rezek" w:id="274" w:date="2020-03-23T19: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theoretical platform depth, we mean the platform depth as it would be present on those flakes if they were not beveled (in non-beveled flakes, theoretical platform depth is the same as platform depth). </w:t>
            </w:r>
          </w:ins>
        </w:sdtContent>
      </w:sdt>
      <w:sdt>
        <w:sdtPr>
          <w:tag w:val="goog_rdk_520"/>
        </w:sdtPr>
        <w:sdtContent>
          <w:del w:author="Zeljko Rezek" w:id="274" w:date="2020-03-23T19: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However, </w:delText>
            </w:r>
          </w:del>
        </w:sdtContent>
      </w:sdt>
      <w:sdt>
        <w:sdtPr>
          <w:tag w:val="goog_rdk_521"/>
        </w:sdtPr>
        <w:sdtContent>
          <w:ins w:author="Sam Lin" w:id="275" w:date="2020-03-23T14:57:00Z">
            <w:sdt>
              <w:sdtPr>
                <w:tag w:val="goog_rdk_522"/>
              </w:sdtPr>
              <w:sdtContent>
                <w:del w:author="Zeljko Rezek" w:id="274" w:date="2020-03-23T19: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Because </w:delText>
                  </w:r>
                </w:del>
              </w:sdtContent>
            </w:sdt>
          </w:ins>
        </w:sdtContent>
      </w:sdt>
      <w:sdt>
        <w:sdtPr>
          <w:tag w:val="goog_rdk_523"/>
        </w:sdtPr>
        <w:sdtContent>
          <w:del w:author="Zeljko Rezek" w:id="274" w:date="2020-03-23T19: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platform surface interior angle</w:delText>
            </w:r>
          </w:del>
        </w:sdtContent>
      </w:sdt>
      <w:sdt>
        <w:sdtPr>
          <w:tag w:val="goog_rdk_524"/>
        </w:sdtPr>
        <w:sdtContent>
          <w:ins w:author="Sam Lin" w:id="276" w:date="2020-03-23T14:58:00Z">
            <w:sdt>
              <w:sdtPr>
                <w:tag w:val="goog_rdk_525"/>
              </w:sdtPr>
              <w:sdtContent>
                <w:del w:author="Zeljko Rezek" w:id="274" w:date="2020-03-23T19: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PSIA</w:delText>
                  </w:r>
                </w:del>
              </w:sdtContent>
            </w:sdt>
          </w:ins>
        </w:sdtContent>
      </w:sdt>
      <w:sdt>
        <w:sdtPr>
          <w:tag w:val="goog_rdk_526"/>
        </w:sdtPr>
        <w:sdtContent>
          <w:del w:author="Zeljko Rezek" w:id="274" w:date="2020-03-23T19: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is not known for these flakes, and so we substitute the average PSIA </w:delText>
            </w:r>
          </w:del>
        </w:sdtContent>
      </w:sdt>
      <w:sdt>
        <w:sdtPr>
          <w:tag w:val="goog_rdk_527"/>
        </w:sdtPr>
        <w:sdtContent>
          <w:ins w:author="Sam Lin" w:id="277" w:date="2020-03-23T14:58:00Z">
            <w:sdt>
              <w:sdtPr>
                <w:tag w:val="goog_rdk_528"/>
              </w:sdtPr>
              <w:sdtContent>
                <w:del w:author="Zeljko Rezek" w:id="274" w:date="2020-03-23T19: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as reported above </w:delText>
                  </w:r>
                </w:del>
              </w:sdtContent>
            </w:sdt>
          </w:ins>
        </w:sdtContent>
      </w:sdt>
      <w:sdt>
        <w:sdtPr>
          <w:tag w:val="goog_rdk_529"/>
        </w:sdtPr>
        <w:sdtContent>
          <w:del w:author="Zeljko Rezek" w:id="274" w:date="2020-03-23T19: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its place.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this is done, the</w:t>
      </w:r>
      <w:sdt>
        <w:sdtPr>
          <w:tag w:val="goog_rdk_530"/>
        </w:sdtPr>
        <w:sdtContent>
          <w:ins w:author="Zeljko Rezek" w:id="278" w:date="2020-03-24T01:5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531"/>
        </w:sdtPr>
        <w:sdtContent>
          <w:del w:author="Zeljko Rezek" w:id="278" w:date="2020-03-24T01:5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532"/>
        </w:sdtPr>
        <w:sdtContent>
          <w:ins w:author="Sam Lin" w:id="279" w:date="2020-03-23T15:01:00Z">
            <w:sdt>
              <w:sdtPr>
                <w:tag w:val="goog_rdk_533"/>
              </w:sdtPr>
              <w:sdtContent>
                <w:del w:author="Zeljko Rezek" w:id="278" w:date="2020-03-24T01:5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w:t>
            </w:r>
            <w:sdt>
              <w:sdtPr>
                <w:tag w:val="goog_rdk_534"/>
              </w:sdtPr>
              <w:sdtContent>
                <w:del w:author="Zeljko Rezek" w:id="280" w:date="2020-03-23T19: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535"/>
        </w:sdtPr>
        <w:sdtContent>
          <w:commentRangeStart w:id="6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platform </w:t>
      </w:r>
      <w:sdt>
        <w:sdtPr>
          <w:tag w:val="goog_rdk_536"/>
        </w:sdtPr>
        <w:sdtContent>
          <w:del w:author="Sam Lin" w:id="281" w:date="2020-03-23T15: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thickness </w:delText>
            </w:r>
          </w:del>
        </w:sdtContent>
      </w:sdt>
      <w:sdt>
        <w:sdtPr>
          <w:tag w:val="goog_rdk_537"/>
        </w:sdtPr>
        <w:sdtContent>
          <w:ins w:author="Sam Lin" w:id="281" w:date="2020-03-23T15:02:00Z">
            <w:commentRangeEnd w:id="62"/>
            <w:r w:rsidDel="00000000" w:rsidR="00000000" w:rsidRPr="00000000">
              <w:commentReference w:id="6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depth</w:t>
            </w:r>
          </w:ins>
        </w:sdtContent>
      </w:sdt>
      <w:sdt>
        <w:sdtPr>
          <w:tag w:val="goog_rdk_538"/>
        </w:sdtPr>
        <w:sdtContent>
          <w:ins w:author="Zeljko Rezek" w:id="282" w:date="2020-03-23T19: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539"/>
        </w:sdtPr>
        <w:sdtContent>
          <w:ins w:author="Sam Lin" w:id="283" w:date="2020-03-23T15: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beveled flakes plot on the same trend line as </w:t>
      </w:r>
      <w:sdt>
        <w:sdtPr>
          <w:tag w:val="goog_rdk_540"/>
        </w:sdtPr>
        <w:sdtContent>
          <w:ins w:author="Zeljko Rezek" w:id="284" w:date="2020-03-23T19: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platform depth) for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non-beveled flakes (see </w:t>
      </w:r>
      <w:sdt>
        <w:sdtPr>
          <w:tag w:val="goog_rdk_541"/>
        </w:sdtPr>
        <w:sdtContent>
          <w:commentRangeStart w:id="6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11).</w:t>
      </w:r>
    </w:p>
    <w:sdt>
      <w:sdtPr>
        <w:tag w:val="goog_rdk_594"/>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Sam Lin" w:id="321" w:date="2020-03-23T15:06:00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reconstructed </w:t>
          </w:r>
          <w:sdt>
            <w:sdtPr>
              <w:tag w:val="goog_rdk_542"/>
            </w:sdtPr>
            <w:sdtContent>
              <w:ins w:author="Zeljko Rezek" w:id="285" w:date="2020-03-23T19:5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platform depth</w:t>
          </w:r>
          <w:sdt>
            <w:sdtPr>
              <w:tag w:val="goog_rdk_543"/>
            </w:sdtPr>
            <w:sdtContent>
              <w:ins w:author="Zeljko Rezek" w:id="286" w:date="2020-03-23T19:5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544"/>
            </w:sdtPr>
            <w:sdtContent>
              <w:del w:author="Zeljko Rezek" w:id="286" w:date="2020-03-23T19:5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then be used to improve the EPA-PD model to give better estimates of flake size. </w:t>
          </w:r>
          <w:commentRangeEnd w:id="63"/>
          <w:r w:rsidDel="00000000" w:rsidR="00000000" w:rsidRPr="00000000">
            <w:commentReference w:id="6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aspect of size that Dibble </w:t>
          </w:r>
          <w:sdt>
            <w:sdtPr>
              <w:tag w:val="goog_rdk_545"/>
            </w:sdtPr>
            <w:sdtContent>
              <w:del w:author="Sam Lin" w:id="287" w:date="2020-03-23T14: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et al.</w:delText>
                </w:r>
              </w:del>
            </w:sdtContent>
          </w:sdt>
          <w:sdt>
            <w:sdtPr>
              <w:tag w:val="goog_rdk_546"/>
            </w:sdtPr>
            <w:sdtContent>
              <w:ins w:author="Sam Lin" w:id="287" w:date="2020-03-23T14: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ins>
            </w:sdtContent>
          </w:sdt>
          <w:sdt>
            <w:sdtPr>
              <w:tag w:val="goog_rdk_547"/>
            </w:sdtPr>
            <w:sdtContent>
              <w:ins w:author="Zeljko Rezek" w:id="288" w:date="2020-03-24T01:5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w:t>
                </w:r>
              </w:ins>
            </w:sdtContent>
          </w:sdt>
          <w:sdt>
            <w:sdtPr>
              <w:tag w:val="goog_rdk_548"/>
            </w:sdtPr>
            <w:sdtContent>
              <w:ins w:author="Sam Lin" w:id="289" w:date="2020-03-23T14:59:00Z">
                <w:sdt>
                  <w:sdtPr>
                    <w:tag w:val="goog_rdk_549"/>
                  </w:sdtPr>
                  <w:sdtContent>
                    <w:del w:author="Zeljko Rezek" w:id="290" w:date="2020-03-24T01:5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colleagues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focused on</w:t>
          </w:r>
          <w:sdt>
            <w:sdtPr>
              <w:tag w:val="goog_rdk_550"/>
            </w:sdtPr>
            <w:sdtContent>
              <w:ins w:author="Sam Lin" w:id="291" w:date="2020-03-23T14: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beveled flakes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weight</w:t>
          </w:r>
          <w:sdt>
            <w:sdtPr>
              <w:tag w:val="goog_rdk_551"/>
            </w:sdtPr>
            <w:sdtContent>
              <w:ins w:author="Sam Lin" w:id="292" w:date="2020-03-23T14: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(Leader et al. 2017)</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 we model flake weight as a function of EPA, platform depth and the interaction of the two (see Figure 11). The cube root of weight is used to correct for </w:t>
          </w:r>
          <w:sdt>
            <w:sdtPr>
              <w:tag w:val="goog_rdk_552"/>
            </w:sdtPr>
            <w:sdtContent>
              <w:ins w:author="Zeljko Rezek" w:id="293" w:date="2020-03-23T19: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difference between the scales of variance of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different dimensions in the model. Next, we use this same model to predict flake weight in the beveled flakes using the platform depth as </w:t>
          </w:r>
          <w:sdt>
            <w:sdtPr>
              <w:tag w:val="goog_rdk_553"/>
            </w:sdtPr>
            <w:sdtContent>
              <w:del w:author="Zeljko Rezek" w:id="294" w:date="2020-03-23T19:5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originally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measured on these beveled flakes. In this case, the </w:t>
          </w:r>
          <w:sdt>
            <w:sdtPr>
              <w:tag w:val="goog_rdk_554"/>
            </w:sdtPr>
            <w:sdtContent>
              <w:del w:author="Zeljko Rezek" w:id="295" w:date="2020-03-23T20:0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predicted </w:delText>
                </w:r>
              </w:del>
            </w:sdtContent>
          </w:sdt>
          <w:sdt>
            <w:sdtPr>
              <w:tag w:val="goog_rdk_555"/>
            </w:sdtPr>
            <w:sdtContent>
              <w:ins w:author="Zeljko Rezek" w:id="295" w:date="2020-03-23T20:0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modeled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flake weights are much too low (see Figure 11). Finally, we use the </w:t>
          </w:r>
          <w:sdt>
            <w:sdtPr>
              <w:tag w:val="goog_rdk_556"/>
            </w:sdtPr>
            <w:sdtContent>
              <w:del w:author="Zeljko Rezek" w:id="296" w:date="2020-03-23T19:5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modeled </w:delText>
                </w:r>
              </w:del>
            </w:sdtContent>
          </w:sdt>
          <w:sdt>
            <w:sdtPr>
              <w:tag w:val="goog_rdk_557"/>
            </w:sdtPr>
            <w:sdtContent>
              <w:ins w:author="Zeljko Rezek" w:id="296" w:date="2020-03-23T19:5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platform depth</w:t>
          </w:r>
          <w:sdt>
            <w:sdtPr>
              <w:tag w:val="goog_rdk_558"/>
            </w:sdtPr>
            <w:sdtContent>
              <w:ins w:author="Zeljko Rezek" w:id="297" w:date="2020-03-23T20: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of these flakes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w:t>
          </w:r>
          <w:sdt>
            <w:sdtPr>
              <w:tag w:val="goog_rdk_559"/>
            </w:sdtPr>
            <w:sdtContent>
              <w:del w:author="Zeljko Rezek" w:id="298" w:date="2020-03-23T19:5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calculated </w:delText>
                </w:r>
              </w:del>
            </w:sdtContent>
          </w:sdt>
          <w:sdt>
            <w:sdtPr>
              <w:tag w:val="goog_rdk_560"/>
            </w:sdtPr>
            <w:sdtContent>
              <w:ins w:author="Zeljko Rezek" w:id="298" w:date="2020-03-23T19:5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reconstructed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above, to predict </w:t>
          </w:r>
          <w:sdt>
            <w:sdtPr>
              <w:tag w:val="goog_rdk_561"/>
            </w:sdtPr>
            <w:sdtContent>
              <w:del w:author="Zeljko Rezek" w:id="299" w:date="2020-03-23T20: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flake </w:delText>
                </w:r>
              </w:del>
            </w:sdtContent>
          </w:sdt>
          <w:sdt>
            <w:sdtPr>
              <w:tag w:val="goog_rdk_562"/>
            </w:sdtPr>
            <w:sdtContent>
              <w:ins w:author="Zeljko Rezek" w:id="299" w:date="2020-03-23T20: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weight</w:t>
          </w:r>
          <w:sdt>
            <w:sdtPr>
              <w:tag w:val="goog_rdk_563"/>
            </w:sdtPr>
            <w:sdtContent>
              <w:del w:author="Zeljko Rezek" w:id="300" w:date="2020-03-24T01:5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again using the non-beveled flake model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case, the flake weights plot in among the rest of the non-beveled flakes (see Figure 11). Thus the beveled flakes are </w:t>
          </w:r>
          <w:sdt>
            <w:sdtPr>
              <w:tag w:val="goog_rdk_564"/>
            </w:sdtPr>
            <w:sdtContent>
              <w:ins w:author="Zeljko Rezek" w:id="301" w:date="2020-03-23T20: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correct size </w:t>
          </w:r>
          <w:sdt>
            <w:sdtPr>
              <w:tag w:val="goog_rdk_565"/>
            </w:sdtPr>
            <w:sdtContent>
              <w:ins w:author="Zeljko Rezek" w:id="302" w:date="2020-03-24T10: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the EPA-PD model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we think of PD in </w:t>
          </w:r>
          <w:sdt>
            <w:sdtPr>
              <w:tag w:val="goog_rdk_566"/>
            </w:sdtPr>
            <w:sdtContent>
              <w:del w:author="Zeljko Rezek" w:id="303" w:date="2020-03-24T10: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EPA-PD</w:delText>
                </w:r>
              </w:del>
            </w:sdtContent>
          </w:sdt>
          <w:sdt>
            <w:sdtPr>
              <w:tag w:val="goog_rdk_567"/>
            </w:sdtPr>
            <w:sdtContent>
              <w:ins w:author="Zeljko Rezek" w:id="303" w:date="2020-03-24T10: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not as a measure of </w:t>
          </w:r>
          <w:sdt>
            <w:sdtPr>
              <w:tag w:val="goog_rdk_568"/>
            </w:sdtPr>
            <w:sdtContent>
              <w:ins w:author="Zeljko Rezek" w:id="304" w:date="2020-03-23T20: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observable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platform depth but rather as a measure of </w:t>
          </w:r>
          <w:sdt>
            <w:sdtPr>
              <w:tag w:val="goog_rdk_569"/>
            </w:sdtPr>
            <w:sdtContent>
              <w:ins w:author="Zeljko Rezek" w:id="305" w:date="2020-03-23T20: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theoretical platform depth. </w:t>
                </w:r>
              </w:ins>
            </w:sdtContent>
          </w:sdt>
          <w:sdt>
            <w:sdtPr>
              <w:tag w:val="goog_rdk_570"/>
            </w:sdtPr>
            <w:sdtContent>
              <w:del w:author="Zeljko Rezek" w:id="305" w:date="2020-03-23T20: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how far into the core the flake is struck</w:delText>
                </w:r>
              </w:del>
            </w:sdtContent>
          </w:sdt>
          <w:sdt>
            <w:sdtPr>
              <w:tag w:val="goog_rdk_571"/>
            </w:sdtPr>
            <w:sdtContent>
              <w:ins w:author="Zeljko Rezek" w:id="306" w:date="2020-03-23T20:0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w:t>
                </w:r>
              </w:ins>
            </w:sdtContent>
          </w:sdt>
          <w:sdt>
            <w:sdtPr>
              <w:tag w:val="goog_rdk_572"/>
            </w:sdtPr>
            <w:sdtContent>
              <w:del w:author="Zeljko Rezek" w:id="306" w:date="2020-03-23T20:0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which</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determines the flake width</w:t>
          </w:r>
          <w:sdt>
            <w:sdtPr>
              <w:tag w:val="goog_rdk_573"/>
            </w:sdtPr>
            <w:sdtContent>
              <w:ins w:author="Zeljko Rezek" w:id="307" w:date="2020-03-23T20:0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574"/>
            </w:sdtPr>
            <w:sdtContent>
              <w:del w:author="Zeljko Rezek" w:id="307" w:date="2020-03-23T20:0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via the </w:t>
          </w:r>
          <w:sdt>
            <w:sdtPr>
              <w:tag w:val="goog_rdk_575"/>
            </w:sdtPr>
            <w:sdtContent>
              <w:del w:author="Sam Lin" w:id="308" w:date="2020-03-23T15: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576"/>
            </w:sdtPr>
            <w:sdtContent>
              <w:ins w:author="Sam Lin" w:id="308" w:date="2020-03-23T15:0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platform </w:t>
          </w:r>
          <w:sdt>
            <w:sdtPr>
              <w:tag w:val="goog_rdk_577"/>
            </w:sdtPr>
            <w:sdtContent>
              <w:ins w:author="Zeljko Rezek" w:id="309" w:date="2020-03-23T20:0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width</w:t>
                </w:r>
              </w:ins>
            </w:sdtContent>
          </w:sdt>
          <w:sdt>
            <w:sdtPr>
              <w:tag w:val="goog_rdk_578"/>
            </w:sdtPr>
            <w:sdtContent>
              <w:del w:author="Zeljko Rezek" w:id="309" w:date="2020-03-23T20:0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shape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579"/>
            </w:sdtPr>
            <w:sdtContent>
              <w:del w:author="Zeljko Rezek" w:id="310" w:date="2020-03-24T14: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
                <w:sdtPr>
                  <w:tag w:val="goog_rdk_580"/>
                </w:sdtPr>
                <w:sdtContent>
                  <w:commentRangeStart w:id="64"/>
                </w:sdtContent>
              </w:sdt>
              <w:del w:author="Zeljko Rezek" w:id="310" w:date="2020-03-24T14: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Beveling does not change the expected size of these flakes when flake formation is viewed this way</w:delText>
                </w:r>
              </w:del>
            </w:sdtContent>
          </w:sdt>
          <w:commentRangeEnd w:id="64"/>
          <w:r w:rsidDel="00000000" w:rsidR="00000000" w:rsidRPr="00000000">
            <w:commentReference w:id="6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581"/>
            </w:sdtPr>
            <w:sdtContent>
              <w:ins w:author="Sam Lin" w:id="311" w:date="2020-03-23T15: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582"/>
                  </w:sdtPr>
                  <w:sdtContent>
                    <w:del w:author="Zeljko Rezek" w:id="312" w:date="2020-03-24T14: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Rather</w:delText>
                      </w:r>
                    </w:del>
                  </w:sdtContent>
                </w:sdt>
              </w:ins>
            </w:sdtContent>
          </w:sdt>
          <w:sdt>
            <w:sdtPr>
              <w:tag w:val="goog_rdk_583"/>
            </w:sdtPr>
            <w:sdtContent>
              <w:ins w:author="Zeljko Rezek" w:id="312" w:date="2020-03-24T14:4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this perspective</w:t>
                </w:r>
              </w:ins>
            </w:sdtContent>
          </w:sdt>
          <w:sdt>
            <w:sdtPr>
              <w:tag w:val="goog_rdk_584"/>
            </w:sdtPr>
            <w:sdtContent>
              <w:ins w:author="Sam Lin" w:id="313" w:date="2020-03-23T15:0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beveling is </w:t>
                </w:r>
              </w:ins>
            </w:sdtContent>
          </w:sdt>
          <w:sdt>
            <w:sdtPr>
              <w:tag w:val="goog_rdk_585"/>
            </w:sdtPr>
            <w:sdtContent>
              <w:ins w:author="Zeljko Rezek" w:id="314" w:date="2020-03-24T14: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primarily</w:t>
                </w:r>
              </w:ins>
            </w:sdtContent>
          </w:sdt>
          <w:sdt>
            <w:sdtPr>
              <w:tag w:val="goog_rdk_586"/>
            </w:sdtPr>
            <w:sdtContent>
              <w:ins w:author="Sam Lin" w:id="315" w:date="2020-03-23T15:06:00Z">
                <w:sdt>
                  <w:sdtPr>
                    <w:tag w:val="goog_rdk_587"/>
                  </w:sdtPr>
                  <w:sdtContent>
                    <w:del w:author="Zeljko Rezek" w:id="316" w:date="2020-03-24T14: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but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f</w:t>
                </w:r>
              </w:ins>
            </w:sdtContent>
          </w:sdt>
          <w:sdt>
            <w:sdtPr>
              <w:tag w:val="goog_rdk_588"/>
            </w:sdtPr>
            <w:sdtContent>
              <w:ins w:author="Zeljko Rezek" w:id="317" w:date="2020-03-24T14: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eature</w:t>
                </w:r>
              </w:ins>
            </w:sdtContent>
          </w:sdt>
          <w:sdt>
            <w:sdtPr>
              <w:tag w:val="goog_rdk_589"/>
            </w:sdtPr>
            <w:sdtContent>
              <w:ins w:author="Sam Lin" w:id="318" w:date="2020-03-23T15:06:00Z">
                <w:sdt>
                  <w:sdtPr>
                    <w:tag w:val="goog_rdk_590"/>
                  </w:sdtPr>
                  <w:sdtContent>
                    <w:del w:author="Zeljko Rezek" w:id="319" w:date="2020-03-24T14:4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orm</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platform morphology, whose variability alters the relationship between platform depth and platform width (Figure xx)</w:t>
                </w:r>
              </w:ins>
            </w:sdtContent>
          </w:sdt>
          <w:sdt>
            <w:sdtPr>
              <w:tag w:val="goog_rdk_591"/>
            </w:sdtPr>
            <w:sdtContent>
              <w:ins w:author="Zeljko Rezek" w:id="320" w:date="2020-03-24T14: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Beveling, at least to the intensity of trimming as done in Dibble glass cores, can then be used to manipulate this relationship, that is, to change the morphology of the platform (flatten it and make it wider) while keeping the size of the flake more-or-less the same. </w:t>
                </w:r>
              </w:ins>
            </w:sdtContent>
          </w:sdt>
          <w:sdt>
            <w:sdtPr>
              <w:tag w:val="goog_rdk_592"/>
            </w:sdtPr>
            <w:sdtContent>
              <w:ins w:author="Sam Lin" w:id="321" w:date="2020-03-23T15:06:00Z">
                <w:sdt>
                  <w:sdtPr>
                    <w:tag w:val="goog_rdk_593"/>
                  </w:sdtPr>
                  <w:sdtContent>
                    <w:del w:author="Zeljko Rezek" w:id="322" w:date="2020-03-24T14: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ins>
            </w:sdtContent>
          </w:sdt>
        </w:p>
      </w:sdtContent>
    </w:sd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95"/>
        </w:sdtPr>
        <w:sdtContent>
          <w:commentRangeStart w:id="65"/>
        </w:sdtContent>
      </w:sdt>
      <w:sdt>
        <w:sdtPr>
          <w:tag w:val="goog_rdk_596"/>
        </w:sdtPr>
        <w:sdtContent>
          <w:commentRangeStart w:id="6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4620126"/>
            <wp:effectExtent b="0" l="0" r="0" t="0"/>
            <wp:docPr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id="25" name="image11.png"/>
            <a:graphic>
              <a:graphicData uri="http://schemas.openxmlformats.org/drawingml/2006/picture">
                <pic:pic>
                  <pic:nvPicPr>
                    <pic:cNvPr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id="0" name="image11.png"/>
                    <pic:cNvPicPr preferRelativeResize="0"/>
                  </pic:nvPicPr>
                  <pic:blipFill>
                    <a:blip r:embed="rId21"/>
                    <a:srcRect b="0" l="0" r="0" t="0"/>
                    <a:stretch>
                      <a:fillRect/>
                    </a:stretch>
                  </pic:blipFill>
                  <pic:spPr>
                    <a:xfrm>
                      <a:off x="0" y="0"/>
                      <a:ext cx="4620126" cy="4620126"/>
                    </a:xfrm>
                    <a:prstGeom prst="rect"/>
                    <a:ln/>
                  </pic:spPr>
                </pic:pic>
              </a:graphicData>
            </a:graphic>
          </wp:inline>
        </w:drawing>
      </w:r>
      <w:commentRangeEnd w:id="66"/>
      <w:r w:rsidDel="00000000" w:rsidR="00000000" w:rsidRPr="00000000">
        <w:commentReference w:id="66"/>
      </w:r>
      <w:r w:rsidDel="00000000" w:rsidR="00000000" w:rsidRPr="00000000">
        <w:rPr>
          <w:rtl w:val="0"/>
        </w:rPr>
      </w:r>
    </w:p>
    <w:sdt>
      <w:sdtPr>
        <w:tag w:val="goog_rdk_603"/>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ns w:author="Sam Lin" w:id="325" w:date="2020-03-23T15:21:00Z"/>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Platform depth to platform width including beveled flakes (left). Estimated points are the beveled flakes with </w:t>
          </w:r>
          <w:sdt>
            <w:sdtPr>
              <w:tag w:val="goog_rdk_597"/>
            </w:sdtPr>
            <w:sdtContent>
              <w:del w:author="Zeljko Rezek" w:id="323" w:date="2020-03-24T10:20: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recalculated </w:delText>
                </w:r>
              </w:del>
            </w:sdtContent>
          </w:sdt>
          <w:sdt>
            <w:sdtPr>
              <w:tag w:val="goog_rdk_598"/>
            </w:sdtPr>
            <w:sdtContent>
              <w:ins w:author="Zeljko Rezek" w:id="323" w:date="2020-03-24T10:20: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reconstructed theoretical </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platform depths based on the average PSIA and their actual platform width. To the right, the actual flake weight is compared to the predicted flake weight based on an EPA-PD model for non-beveled flakes. The predicted weight using the actual (w/o PSIA) and the </w:t>
          </w:r>
          <w:sdt>
            <w:sdtPr>
              <w:tag w:val="goog_rdk_599"/>
            </w:sdtPr>
            <w:sdtContent>
              <w:del w:author="Zeljko Rezek" w:id="324" w:date="2020-03-24T10:22:00Z"/>
              <w:sdt>
                <w:sdtPr>
                  <w:tag w:val="goog_rdk_600"/>
                </w:sdtPr>
                <w:sdtContent>
                  <w:commentRangeStart w:id="67"/>
                </w:sdtContent>
              </w:sdt>
              <w:del w:author="Zeljko Rezek" w:id="324" w:date="2020-03-24T10:22: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modeled </w:delText>
                </w:r>
              </w:del>
            </w:sdtContent>
          </w:sdt>
          <w:sdt>
            <w:sdtPr>
              <w:tag w:val="goog_rdk_601"/>
            </w:sdtPr>
            <w:sdtContent>
              <w:ins w:author="Zeljko Rezek" w:id="324" w:date="2020-03-24T10:22:0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reconstructed </w:t>
                </w:r>
              </w:ins>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 PSIA) </w:t>
          </w:r>
          <w:commentRangeEnd w:id="67"/>
          <w:r w:rsidDel="00000000" w:rsidR="00000000" w:rsidRPr="00000000">
            <w:commentReference w:id="67"/>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platform depths for the beveled flakes are then plotted as well.</w:t>
          </w:r>
          <w:sdt>
            <w:sdtPr>
              <w:tag w:val="goog_rdk_602"/>
            </w:sdtPr>
            <w:sdtContent>
              <w:ins w:author="Sam Lin" w:id="325" w:date="2020-03-23T15:21:00Z">
                <w:commentRangeEnd w:id="65"/>
                <w:r w:rsidDel="00000000" w:rsidR="00000000" w:rsidRPr="00000000">
                  <w:commentReference w:id="65"/>
                </w:r>
                <w:r w:rsidDel="00000000" w:rsidR="00000000" w:rsidRPr="00000000">
                  <w:rPr>
                    <w:rtl w:val="0"/>
                  </w:rPr>
                </w:r>
              </w:ins>
            </w:sdtContent>
          </w:sdt>
        </w:p>
      </w:sdtContent>
    </w:sdt>
    <w:sdt>
      <w:sdtPr>
        <w:tag w:val="goog_rdk_605"/>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ns w:author="Sam Lin" w:id="325" w:date="2020-03-23T15:21:00Z"/>
              <w:rFonts w:ascii="Cambria" w:cs="Cambria" w:eastAsia="Cambria" w:hAnsi="Cambria"/>
              <w:b w:val="0"/>
              <w:i w:val="1"/>
              <w:smallCaps w:val="0"/>
              <w:strike w:val="0"/>
              <w:color w:val="000000"/>
              <w:sz w:val="24"/>
              <w:szCs w:val="24"/>
              <w:u w:val="none"/>
              <w:shd w:fill="auto" w:val="clear"/>
              <w:vertAlign w:val="baseline"/>
            </w:rPr>
          </w:pPr>
          <w:sdt>
            <w:sdtPr>
              <w:tag w:val="goog_rdk_604"/>
            </w:sdtPr>
            <w:sdtContent>
              <w:ins w:author="Sam Lin" w:id="325" w:date="2020-03-23T15:21:00Z">
                <w:r w:rsidDel="00000000" w:rsidR="00000000" w:rsidRPr="00000000">
                  <w:rPr>
                    <w:rtl w:val="0"/>
                  </w:rPr>
                </w:r>
              </w:ins>
            </w:sdtContent>
          </w:sdt>
        </w:p>
      </w:sdtContent>
    </w:sdt>
    <w:sdt>
      <w:sdtPr>
        <w:tag w:val="goog_rdk_60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ns w:author="Sam Lin" w:id="325" w:date="2020-03-23T15:21:00Z"/>
              <w:rFonts w:ascii="Cambria" w:cs="Cambria" w:eastAsia="Cambria" w:hAnsi="Cambria"/>
              <w:b w:val="0"/>
              <w:i w:val="1"/>
              <w:smallCaps w:val="0"/>
              <w:strike w:val="0"/>
              <w:color w:val="000000"/>
              <w:sz w:val="24"/>
              <w:szCs w:val="24"/>
              <w:u w:val="none"/>
              <w:shd w:fill="auto" w:val="clear"/>
              <w:vertAlign w:val="baseline"/>
            </w:rPr>
          </w:pPr>
          <w:sdt>
            <w:sdtPr>
              <w:tag w:val="goog_rdk_606"/>
            </w:sdtPr>
            <w:sdtContent>
              <w:ins w:author="Sam Lin" w:id="325" w:date="2020-03-23T15:21:00Z">
                <w:r w:rsidDel="00000000" w:rsidR="00000000" w:rsidRPr="00000000">
                  <w:rPr>
                    <w:rFonts w:ascii="Cambria" w:cs="Cambria" w:eastAsia="Cambria" w:hAnsi="Cambria"/>
                    <w:b w:val="0"/>
                    <w:i w:val="1"/>
                    <w:smallCaps w:val="0"/>
                    <w:strike w:val="0"/>
                    <w:color w:val="000000"/>
                    <w:sz w:val="24"/>
                    <w:szCs w:val="24"/>
                    <w:u w:val="none"/>
                    <w:shd w:fill="auto" w:val="clear"/>
                    <w:vertAlign w:val="baseline"/>
                  </w:rPr>
                  <w:drawing>
                    <wp:inline distB="0" distT="0" distL="0" distR="0">
                      <wp:extent cx="4193062" cy="1366628"/>
                      <wp:effectExtent b="0" l="0" r="0" t="0"/>
                      <wp:docPr id="2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93062" cy="1366628"/>
                              </a:xfrm>
                              <a:prstGeom prst="rect"/>
                              <a:ln/>
                            </pic:spPr>
                          </pic:pic>
                        </a:graphicData>
                      </a:graphic>
                    </wp:inline>
                  </w:drawing>
                </w:r>
                <w:r w:rsidDel="00000000" w:rsidR="00000000" w:rsidRPr="00000000">
                  <w:rPr>
                    <w:rtl w:val="0"/>
                  </w:rPr>
                </w:r>
              </w:ins>
            </w:sdtContent>
          </w:sdt>
        </w:p>
      </w:sdtContent>
    </w:sd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sdt>
      <w:sdtPr>
        <w:tag w:val="goog_rdk_646"/>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Li Li" w:id="345" w:date="2020-04-06T10:38:58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some indication in the Dibble glass data that the angle of blow may impact the </w:t>
          </w:r>
          <w:sdt>
            <w:sdtPr>
              <w:tag w:val="goog_rdk_608"/>
            </w:sdtPr>
            <w:sdtContent>
              <w:del w:author="Sam Lin" w:id="326" w:date="2020-03-23T15: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609"/>
            </w:sdtPr>
            <w:sdtContent>
              <w:ins w:author="Sam Lin" w:id="326" w:date="2020-03-23T15: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low angles of blow (</w:t>
          </w:r>
          <w:sdt>
            <w:sdtPr>
              <w:tag w:val="goog_rdk_610"/>
            </w:sdtPr>
            <w:sdtContent>
              <w:ins w:author="Zeljko Rezek" w:id="327" w:date="2020-03-24T11: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being at the right angle between the indenter and core platform, see Figure 2 in Magnani et al. 2014: 38</w:t>
                </w:r>
              </w:ins>
            </w:sdtContent>
          </w:sdt>
          <w:sdt>
            <w:sdtPr>
              <w:tag w:val="goog_rdk_611"/>
            </w:sdtPr>
            <w:sdtContent>
              <w:del w:author="Zeljko Rezek" w:id="327" w:date="2020-03-24T11: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perpendicular to the core surface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612"/>
            </w:sdtPr>
            <w:sdtContent>
              <w:ins w:author="Sam Lin" w:id="328" w:date="2020-03-23T15: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sdt>
            <w:sdtPr>
              <w:tag w:val="goog_rdk_613"/>
            </w:sdtPr>
            <w:sdtContent>
              <w:del w:author="Sam Lin" w:id="329" w:date="2020-03-23T15: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614"/>
            </w:sdtPr>
            <w:sdtContent>
              <w:ins w:author="Sam Lin" w:id="329" w:date="2020-03-23T15: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below average, and it appears to increase until </w:t>
          </w:r>
          <w:sdt>
            <w:sdtPr>
              <w:tag w:val="goog_rdk_615"/>
            </w:sdtPr>
            <w:sdtContent>
              <w:del w:author="Sam Lin" w:id="330" w:date="2020-03-23T15: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 angle of</w:delText>
                </w:r>
              </w:del>
            </w:sdtContent>
          </w:sdt>
          <w:sdt>
            <w:sdtPr>
              <w:tag w:val="goog_rdk_616"/>
            </w:sdtPr>
            <w:sdtContent>
              <w:ins w:author="Sam Lin" w:id="330" w:date="2020-03-23T15: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angle of blow reaches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10 and 20 degrees (from perpendicular</w:t>
          </w:r>
          <w:sdt>
            <w:sdtPr>
              <w:tag w:val="goog_rdk_617"/>
            </w:sdtPr>
            <w:sdtContent>
              <w:ins w:author="Zeljko Rezek" w:id="331" w:date="2020-03-24T11:0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is, 100 and 110 degrees between the indenter and core platform</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618"/>
            </w:sdtPr>
            <w:sdtContent>
              <w:ins w:author="Sam Lin" w:id="332" w:date="2020-03-23T15:2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after which the </w:t>
          </w:r>
          <w:sdt>
            <w:sdtPr>
              <w:tag w:val="goog_rdk_619"/>
            </w:sdtPr>
            <w:sdtContent>
              <w:del w:author="Sam Lin" w:id="333" w:date="2020-03-23T15:2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620"/>
            </w:sdtPr>
            <w:sdtContent>
              <w:ins w:author="Sam Lin" w:id="333" w:date="2020-03-23T15:2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remains essentially unchanged</w:t>
          </w:r>
          <w:sdt>
            <w:sdtPr>
              <w:tag w:val="goog_rdk_621"/>
            </w:sdtPr>
            <w:sdtContent>
              <w:ins w:author="Sam Lin" w:id="334" w:date="2020-03-23T15:2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 to previous figure)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the caveat that the Dibble glass data set has very few cases with angles of less than 20 degrees, the fracture mechanics literature suggests a relationship like this. The angle of blow changes the direction, though not the size, of the Hertzian cone such that flakes struck from cores with a</w:t>
          </w:r>
          <w:sdt>
            <w:sdtPr>
              <w:tag w:val="goog_rdk_622"/>
            </w:sdtPr>
            <w:sdtContent>
              <w:commentRangeStart w:id="6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high angle of blow</w:t>
          </w:r>
          <w:commentRangeEnd w:id="68"/>
          <w:r w:rsidDel="00000000" w:rsidR="00000000" w:rsidRPr="00000000">
            <w:commentReference w:id="6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(oblique strike) should have “</w:t>
          </w:r>
          <w:sdt>
            <w:sdtPr>
              <w:tag w:val="goog_rdk_623"/>
            </w:sdtPr>
            <w:sdtContent>
              <w:commentRangeStart w:id="6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steeper and less prominent cones and less salient bulbs of percussion than flakes which are struck more steeply [or more perpendicular]” (Speth 1972</w:t>
          </w:r>
          <w:commentRangeEnd w:id="69"/>
          <w:r w:rsidDel="00000000" w:rsidR="00000000" w:rsidRPr="00000000">
            <w:commentReference w:id="6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:38). Experimentally, however, Magnani et al. (2014) seem to find the opposite. They report that a negative angle of blow (here values less than 0 meaning a strike directed into the </w:t>
          </w:r>
          <w:sdt>
            <w:sdtPr>
              <w:tag w:val="goog_rdk_624"/>
            </w:sdtPr>
            <w:sdtContent>
              <w:ins w:author="Zeljko Rezek" w:id="335" w:date="2020-03-24T11:4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interior of the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w:t>
          </w:r>
          <w:sdt>
            <w:sdtPr>
              <w:tag w:val="goog_rdk_625"/>
            </w:sdtPr>
            <w:sdtContent>
              <w:ins w:author="Zeljko Rezek" w:id="336" w:date="2020-03-24T11:1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626"/>
            </w:sdtPr>
            <w:sdtContent>
              <w:del w:author="Zeljko Rezek" w:id="336" w:date="2020-03-24T11:1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rather than towards the core </w:delText>
                </w:r>
              </w:del>
              <w:sdt>
                <w:sdtPr>
                  <w:tag w:val="goog_rdk_627"/>
                </w:sdtPr>
                <w:sdtContent>
                  <w:commentRangeStart w:id="70"/>
                </w:sdtContent>
              </w:sdt>
              <w:del w:author="Zeljko Rezek" w:id="336" w:date="2020-03-24T11:1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surface</w:delText>
                </w:r>
              </w:del>
            </w:sdtContent>
          </w:sdt>
          <w:sdt>
            <w:sdtPr>
              <w:tag w:val="goog_rdk_628"/>
            </w:sdtPr>
            <w:sdtContent>
              <w:ins w:author="Zeljko Rezek" w:id="337" w:date="2020-03-24T11:14:00Z">
                <w:commentRangeEnd w:id="70"/>
                <w:r w:rsidDel="00000000" w:rsidR="00000000" w:rsidRPr="00000000">
                  <w:commentReference w:id="7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sharp angle between the indenter and core platform</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smaller bulbs relative to the weight of the flake. In our Campagne data set, we see a difference between flakes made from direct hard-hammer percussion and those made with a </w:t>
          </w:r>
          <w:sdt>
            <w:sdtPr>
              <w:tag w:val="goog_rdk_629"/>
            </w:sdtPr>
            <w:sdtContent>
              <w:commentRangeStart w:id="7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punch technique</w:t>
          </w:r>
          <w:commentRangeEnd w:id="71"/>
          <w:r w:rsidDel="00000000" w:rsidR="00000000" w:rsidRPr="00000000">
            <w:commentReference w:id="7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latter cluster at the low range of </w:t>
          </w:r>
          <w:sdt>
            <w:sdtPr>
              <w:tag w:val="goog_rdk_630"/>
            </w:sdtPr>
            <w:sdtContent>
              <w:del w:author="Sam Lin" w:id="338" w:date="2020-03-23T15: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angles</w:delText>
                </w:r>
              </w:del>
            </w:sdtContent>
          </w:sdt>
          <w:sdt>
            <w:sdtPr>
              <w:tag w:val="goog_rdk_631"/>
            </w:sdtPr>
            <w:sdtContent>
              <w:ins w:author="Sam Lin" w:id="338" w:date="2020-03-23T15: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difference could be interpreted as reflecting a difference in the angle of blow in that </w:t>
          </w:r>
          <w:sdt>
            <w:sdtPr>
              <w:tag w:val="goog_rdk_632"/>
            </w:sdtPr>
            <w:sdtContent>
              <w:commentRangeStart w:id="7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punch</w:t>
          </w:r>
          <w:commentRangeEnd w:id="72"/>
          <w:r w:rsidDel="00000000" w:rsidR="00000000" w:rsidRPr="00000000">
            <w:commentReference w:id="7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flakes are more likely to be struck perpendicularly to the platform surface. More work needs to be done, in particular </w:t>
          </w:r>
          <w:sdt>
            <w:sdtPr>
              <w:tag w:val="goog_rdk_633"/>
            </w:sdtPr>
            <w:sdtContent>
              <w:ins w:author="Will" w:id="339" w:date="2020-03-31T16: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analyzing</w:t>
          </w:r>
          <w:sdt>
            <w:sdtPr>
              <w:tag w:val="goog_rdk_634"/>
            </w:sdtPr>
            <w:sdtContent>
              <w:ins w:author="Will" w:id="340" w:date="2020-03-31T16:2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Dibble glass data set where angle of blow is well controlled, but we suggest that </w:t>
          </w:r>
          <w:sdt>
            <w:sdtPr>
              <w:tag w:val="goog_rdk_635"/>
            </w:sdtPr>
            <w:sdtContent>
              <w:commentRangeStart w:id="7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increasing the angle of blow </w:t>
          </w:r>
          <w:commentRangeEnd w:id="73"/>
          <w:r w:rsidDel="00000000" w:rsidR="00000000" w:rsidRPr="00000000">
            <w:commentReference w:id="7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the </w:t>
          </w:r>
          <w:sdt>
            <w:sdtPr>
              <w:tag w:val="goog_rdk_636"/>
            </w:sdtPr>
            <w:sdtContent>
              <w:commentRangeStart w:id="7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of tipping the direction of the Hertzian cone such that it intersects the core surface not as a circle but rather as an ellipse</w:t>
          </w:r>
          <w:sdt>
            <w:sdtPr>
              <w:tag w:val="goog_rdk_637"/>
            </w:sdtPr>
            <w:sdtContent>
              <w:ins w:author="Li Li" w:id="341" w:date="2020-04-06T12:58: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Figure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638"/>
            </w:sdtPr>
            <w:sdtContent>
              <w:commentRangeStart w:id="7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639"/>
            </w:sdtPr>
            <w:sdtContent>
              <w:ins w:author="Li Li" w:id="342" w:date="2020-04-06T12:5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 phenomenon that has been repeatedly documented in fracture mechanics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Lawn et al. 1984,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Chaudhri and Chen 1989, Chaudhri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commentRangeEnd w:id="75"/>
                <w:r w:rsidDel="00000000" w:rsidR="00000000" w:rsidRPr="00000000">
                  <w:commentReference w:id="7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Although</w:t>
                </w:r>
              </w:ins>
            </w:sdtContent>
          </w:sdt>
          <w:sdt>
            <w:sdtPr>
              <w:tag w:val="goog_rdk_640"/>
            </w:sdtPr>
            <w:sdtContent>
              <w:del w:author="Li Li" w:id="342" w:date="2020-04-06T12:5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Thus while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angle of the cone itself remains unchanged, its intersection with the surface broadens and results in higher platform surface interior angles. </w:t>
          </w:r>
          <w:commentRangeEnd w:id="74"/>
          <w:r w:rsidDel="00000000" w:rsidR="00000000" w:rsidRPr="00000000">
            <w:commentReference w:id="7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if this </w:t>
          </w:r>
          <w:sdt>
            <w:sdtPr>
              <w:tag w:val="goog_rdk_641"/>
            </w:sdtPr>
            <w:sdtContent>
              <w:del w:author="Zeljko Rezek" w:id="343" w:date="2020-03-24T15:12:00Z"/>
              <w:sdt>
                <w:sdtPr>
                  <w:tag w:val="goog_rdk_642"/>
                </w:sdtPr>
                <w:sdtContent>
                  <w:commentRangeStart w:id="76"/>
                </w:sdtContent>
              </w:sdt>
              <w:del w:author="Zeljko Rezek" w:id="343" w:date="2020-03-24T15: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model</w:delText>
                </w:r>
                <w:commentRangeEnd w:id="76"/>
                <w:r w:rsidDel="00000000" w:rsidR="00000000" w:rsidRPr="00000000">
                  <w:commentReference w:id="7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643"/>
            </w:sdtPr>
            <w:sdtContent>
              <w:ins w:author="Zeljko Rezek" w:id="343" w:date="2020-03-24T15:1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suggestion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correct, striking a core with a high angle of blow will result in a larger platform width for a given platform thickness.</w:t>
          </w:r>
          <w:sdt>
            <w:sdtPr>
              <w:tag w:val="goog_rdk_644"/>
            </w:sdtPr>
            <w:sdtContent>
              <w:ins w:author="Zeljko Rezek" w:id="344" w:date="2020-03-24T15:1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Potentially, this can explain also the smaller platforms in indirect percussion in general as them being the product of a vertical strike (angle of blow around 0) rather than of the percussion technique itself.</w:t>
                </w:r>
              </w:ins>
            </w:sdtContent>
          </w:sdt>
          <w:sdt>
            <w:sdtPr>
              <w:tag w:val="goog_rdk_645"/>
            </w:sdtPr>
            <w:sdtContent>
              <w:ins w:author="Li Li" w:id="345" w:date="2020-04-06T10:38:58Z">
                <w:r w:rsidDel="00000000" w:rsidR="00000000" w:rsidRPr="00000000">
                  <w:rPr>
                    <w:rtl w:val="0"/>
                  </w:rPr>
                </w:r>
              </w:ins>
            </w:sdtContent>
          </w:sdt>
        </w:p>
      </w:sdtContent>
    </w:sdt>
    <w:sdt>
      <w:sdtPr>
        <w:tag w:val="goog_rdk_648"/>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Li Li" w:id="345" w:date="2020-04-06T10:38:58Z"/>
              <w:rFonts w:ascii="Cambria" w:cs="Cambria" w:eastAsia="Cambria" w:hAnsi="Cambria"/>
              <w:b w:val="0"/>
              <w:i w:val="0"/>
              <w:smallCaps w:val="0"/>
              <w:strike w:val="0"/>
              <w:color w:val="000000"/>
              <w:sz w:val="24"/>
              <w:szCs w:val="24"/>
              <w:u w:val="none"/>
              <w:shd w:fill="auto" w:val="clear"/>
              <w:vertAlign w:val="baseline"/>
            </w:rPr>
          </w:pPr>
          <w:sdt>
            <w:sdtPr>
              <w:tag w:val="goog_rdk_647"/>
            </w:sdtPr>
            <w:sdtContent>
              <w:ins w:author="Li Li" w:id="345" w:date="2020-04-06T10:38:58Z">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14300" distT="114300" distL="114300" distR="114300">
                      <wp:extent cx="4064021" cy="1385888"/>
                      <wp:effectExtent b="0" l="0" r="0" t="0"/>
                      <wp:docPr id="1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064021" cy="1385888"/>
                              </a:xfrm>
                              <a:prstGeom prst="rect"/>
                              <a:ln/>
                            </pic:spPr>
                          </pic:pic>
                        </a:graphicData>
                      </a:graphic>
                    </wp:inline>
                  </w:drawing>
                </w:r>
                <w:r w:rsidDel="00000000" w:rsidR="00000000" w:rsidRPr="00000000">
                  <w:rPr>
                    <w:rtl w:val="0"/>
                  </w:rPr>
                </w:r>
              </w:ins>
            </w:sdtContent>
          </w:sdt>
        </w:p>
      </w:sdtContent>
    </w:sdt>
    <w:sdt>
      <w:sdtPr>
        <w:tag w:val="goog_rdk_65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Li Li" w:id="346" w:date="2020-04-06T10:38:58Z">
                <w:rPr>
                  <w:rFonts w:ascii="Cambria" w:cs="Cambria" w:eastAsia="Cambria" w:hAnsi="Cambria"/>
                  <w:b w:val="0"/>
                  <w:i w:val="0"/>
                  <w:smallCaps w:val="0"/>
                  <w:strike w:val="0"/>
                  <w:color w:val="000000"/>
                  <w:sz w:val="24"/>
                  <w:szCs w:val="24"/>
                  <w:u w:val="none"/>
                  <w:shd w:fill="auto" w:val="clear"/>
                  <w:vertAlign w:val="baseline"/>
                </w:rPr>
              </w:rPrChange>
            </w:rPr>
          </w:pPr>
          <w:sdt>
            <w:sdtPr>
              <w:tag w:val="goog_rdk_649"/>
            </w:sdtPr>
            <w:sdtContent>
              <w:ins w:author="Li Li" w:id="345" w:date="2020-04-06T10:38: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How angle of blow tilts the hertzian cone - from Chaudhri et al. (1989)</w:t>
                </w:r>
              </w:ins>
            </w:sdtContent>
          </w:sdt>
          <w:sdt>
            <w:sdtPr>
              <w:tag w:val="goog_rdk_650"/>
            </w:sdtPr>
            <w:sdtContent>
              <w:r w:rsidDel="00000000" w:rsidR="00000000" w:rsidRPr="00000000">
                <w:rPr>
                  <w:rtl w:val="0"/>
                </w:rPr>
              </w:r>
            </w:sdtContent>
          </w:sdt>
        </w:p>
      </w:sdtContent>
    </w:sd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direct measurement of </w:t>
      </w:r>
      <w:sdt>
        <w:sdtPr>
          <w:tag w:val="goog_rdk_652"/>
        </w:sdtPr>
        <w:sdtContent>
          <w:del w:author="Sam Lin" w:id="347" w:date="2020-03-23T15: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653"/>
        </w:sdtPr>
        <w:sdtContent>
          <w:ins w:author="Sam Lin" w:id="347" w:date="2020-03-23T15: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subsample of the Dibble glass flakes shows that our method for finding this angle </w:t>
      </w:r>
      <w:sdt>
        <w:sdtPr>
          <w:tag w:val="goog_rdk_654"/>
        </w:sdtPr>
        <w:sdtContent>
          <w:commentRangeStart w:id="7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core morphology</w:t>
      </w:r>
      <w:commentRangeEnd w:id="77"/>
      <w:r w:rsidDel="00000000" w:rsidR="00000000" w:rsidRPr="00000000">
        <w:commentReference w:id="7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platform depth is working. However, there is variability in this angle depending on how it is measured. In general it seems that the direct measurement with a goniometer performs better than the indirect calculation of the angle from three caliper measurements. Of the two </w:t>
      </w:r>
      <w:sdt>
        <w:sdtPr>
          <w:tag w:val="goog_rdk_655"/>
        </w:sdtPr>
        <w:sdtContent>
          <w:del w:author="Zeljko Rezek" w:id="348" w:date="2020-03-24T14:5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systems</w:delText>
            </w:r>
          </w:del>
        </w:sdtContent>
      </w:sdt>
      <w:sdt>
        <w:sdtPr>
          <w:tag w:val="goog_rdk_656"/>
        </w:sdtPr>
        <w:sdtContent>
          <w:ins w:author="Zeljko Rezek" w:id="348" w:date="2020-03-24T14:5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caliper measurements show greater variability than do the goniometer measurements</w:t>
      </w:r>
      <w:sdt>
        <w:sdtPr>
          <w:tag w:val="goog_rdk_657"/>
        </w:sdtPr>
        <w:sdtContent>
          <w:ins w:author="Zeljko Rezek" w:id="349" w:date="2020-03-24T14:5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has to be stressed also that the sample size of people measuring is not bigger than </w:t>
            </w:r>
          </w:ins>
          <w:sdt>
            <w:sdtPr>
              <w:tag w:val="goog_rdk_658"/>
            </w:sdtPr>
            <w:sdtContent>
              <w:commentRangeStart w:id="78"/>
            </w:sdtContent>
          </w:sdt>
          <w:ins w:author="Zeljko Rezek" w:id="349" w:date="2020-03-24T14:5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commentRangeEnd w:id="78"/>
            <w:r w:rsidDel="00000000" w:rsidR="00000000" w:rsidRPr="00000000">
              <w:commentReference w:id="7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w:t>
      </w:r>
      <w:sdt>
        <w:sdtPr>
          <w:tag w:val="goog_rdk_659"/>
        </w:sdtPr>
        <w:sdtContent>
          <w:ins w:author="Zeljko Rezek" w:id="350" w:date="2020-03-24T14: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Now that </w:t>
      </w:r>
      <w:sdt>
        <w:sdtPr>
          <w:tag w:val="goog_rdk_660"/>
        </w:sdtPr>
        <w:sdtContent>
          <w:del w:author="Sam Lin" w:id="351" w:date="2020-03-23T15: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661"/>
        </w:sdtPr>
        <w:sdtContent>
          <w:ins w:author="Sam Lin" w:id="351" w:date="2020-03-23T15:2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w:t>
      </w:r>
      <w:sdt>
        <w:sdtPr>
          <w:tag w:val="goog_rdk_662"/>
        </w:sdtPr>
        <w:sdtContent>
          <w:ins w:author="Zeljko Rezek" w:id="352" w:date="2020-03-24T14: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such as,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instance, </w:t>
      </w:r>
      <w:sdt>
        <w:sdtPr>
          <w:tag w:val="goog_rdk_663"/>
        </w:sdtPr>
        <w:sdtContent>
          <w:ins w:author="Zeljko Rezek" w:id="353" w:date="2020-03-24T14:57: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one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showing a potential correlation in angle of blow and platform surface interior angle. It is our expectation that with a digital goniometer, direct measurement of the platform surface interior angle can become </w:t>
      </w:r>
      <w:sdt>
        <w:sdtPr>
          <w:tag w:val="goog_rdk_664"/>
        </w:sdtPr>
        <w:sdtContent>
          <w:ins w:author="Zeljko Rezek" w:id="354" w:date="2020-03-24T14: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w:t>
            </w:r>
          </w:ins>
        </w:sdtContent>
      </w:sdt>
      <w:sdt>
        <w:sdtPr>
          <w:tag w:val="goog_rdk_665"/>
        </w:sdtPr>
        <w:sdtContent>
          <w:del w:author="Zeljko Rezek" w:id="354" w:date="2020-03-24T14: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 measurement</w:t>
      </w:r>
      <w:sdt>
        <w:sdtPr>
          <w:tag w:val="goog_rdk_666"/>
        </w:sdtPr>
        <w:sdtContent>
          <w:ins w:author="Zeljko Rezek" w:id="355" w:date="2020-03-24T14:5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w:t>
      </w:r>
      <w:sdt>
        <w:sdtPr>
          <w:tag w:val="goog_rdk_667"/>
        </w:sdtPr>
        <w:sdtContent>
          <w:ins w:author="Zeljko Rezek" w:id="356" w:date="2020-03-24T14:5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lithic</w:t>
            </w:r>
          </w:ins>
        </w:sdtContent>
      </w:sdt>
      <w:sdt>
        <w:sdtPr>
          <w:tag w:val="goog_rdk_668"/>
        </w:sdtPr>
        <w:sdtContent>
          <w:del w:author="Zeljko Rezek" w:id="356" w:date="2020-03-24T14:5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attribute analysis, but this remains to be determined.</w:t>
      </w:r>
      <w:sdt>
        <w:sdtPr>
          <w:tag w:val="goog_rdk_669"/>
        </w:sdtPr>
        <w:sdtContent>
          <w:ins w:author="Li Li" w:id="357" w:date="2020-04-06T15:32:53Z"/>
          <w:sdt>
            <w:sdtPr>
              <w:tag w:val="goog_rdk_670"/>
            </w:sdtPr>
            <w:sdtContent>
              <w:commentRangeStart w:id="79"/>
            </w:sdtContent>
          </w:sdt>
          <w:ins w:author="Li Li" w:id="357" w:date="2020-04-06T15:32: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should also be noted that sometimes the cone crack may kink at a light angle to continue expanding. This kink may  also contribute to the variability observed in PSIA (Marimuthu et 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2016, Hu et al. </w:t>
            </w:r>
            <w:sdt>
              <w:sdtPr>
                <w:tag w:val="goog_rdk_671"/>
              </w:sdtPr>
              <w:sdtContent>
                <w:commentRangeStart w:id="8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1996</w:t>
            </w:r>
            <w:commentRangeEnd w:id="80"/>
            <w:r w:rsidDel="00000000" w:rsidR="00000000" w:rsidRPr="00000000">
              <w:commentReference w:id="8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experiments, namely that flake size (</w:t>
      </w:r>
      <w:sdt>
        <w:sdtPr>
          <w:tag w:val="goog_rdk_672"/>
        </w:sdtPr>
        <w:sdtContent>
          <w:ins w:author="Zeljko Rezek" w:id="358" w:date="2020-03-24T09: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weight</w:t>
            </w:r>
          </w:ins>
        </w:sdtContent>
      </w:sdt>
      <w:sdt>
        <w:sdtPr>
          <w:tag w:val="goog_rdk_673"/>
        </w:sdtPr>
        <w:sdtContent>
          <w:del w:author="Zeljko Rezek" w:id="358" w:date="2020-03-24T09:3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mass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not impacted by the force with which the core is struck (Dibble and Rezek 2009). In the EPA-PD model, the amount of force required to remove a flake given a particular combination of EPA-PD is a constant. </w:t>
      </w:r>
      <w:sdt>
        <w:sdtPr>
          <w:tag w:val="goog_rdk_674"/>
        </w:sdtPr>
        <w:sdtContent>
          <w:ins w:author="Sam Lin" w:id="359" w:date="2020-03-23T15:2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 findings regarding the relationship between load and platform depth was reported in the material sciences (</w:t>
            </w:r>
          </w:ins>
          <w:sdt>
            <w:sdtPr>
              <w:tag w:val="goog_rdk_675"/>
            </w:sdtPr>
            <w:sdtContent>
              <w:commentRangeStart w:id="81"/>
            </w:sdtContent>
          </w:sdt>
          <w:ins w:author="Sam Lin" w:id="359" w:date="2020-03-23T15:29: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 and Lawn 2007b</w:t>
            </w:r>
            <w:commentRangeEnd w:id="81"/>
            <w:r w:rsidDel="00000000" w:rsidR="00000000" w:rsidRPr="00000000">
              <w:commentReference w:id="8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Subtracting force means that the flake is not initiated. Adding force does not change the </w:t>
      </w:r>
      <w:sdt>
        <w:sdtPr>
          <w:tag w:val="goog_rdk_676"/>
        </w:sdtPr>
        <w:sdtContent>
          <w:del w:author="Zeljko Rezek" w:id="360" w:date="2020-03-24T15: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shape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size </w:t>
      </w:r>
      <w:sdt>
        <w:sdtPr>
          <w:tag w:val="goog_rdk_677"/>
        </w:sdtPr>
        <w:sdtContent>
          <w:del w:author="Zeljko Rezek" w:id="361" w:date="2020-03-24T15:0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 mass)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resulting flake. This makes sense in the PSIA addition to the model. In fracture mechanics, it is known that striking a material harder does not change the angle of the Hertzian cone.</w:t>
      </w:r>
      <w:sdt>
        <w:sdtPr>
          <w:tag w:val="goog_rdk_678"/>
        </w:sdtPr>
        <w:sdtContent>
          <w:ins w:author="Li Li" w:id="362" w:date="2020-04-06T13:1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will change the size of the cone but not the angle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Kocer and Collins 1988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a more recent study by </w:t>
            </w:r>
          </w:ins>
          <w:sdt>
            <w:sdtPr>
              <w:tag w:val="goog_rdk_679"/>
            </w:sdtPr>
            <w:sdtContent>
              <w:commentRangeStart w:id="82"/>
            </w:sdtContent>
          </w:sdt>
          <w:ins w:author="Li Li" w:id="362" w:date="2020-04-06T13:1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Chaudhri (2015) </w:t>
            </w:r>
            <w:commentRangeEnd w:id="82"/>
            <w:r w:rsidDel="00000000" w:rsidR="00000000" w:rsidRPr="00000000">
              <w:commentReference w:id="8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shows that the i</w:t>
            </w:r>
            <w:sdt>
              <w:sdtPr>
                <w:tag w:val="goog_rdk_680"/>
              </w:sdtPr>
              <w:sdtContent>
                <w:commentRangeStart w:id="8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ndenter velocity does have an impact on the hertzian cone angle: </w:t>
            </w:r>
            <w:commentRangeEnd w:id="83"/>
            <w:r w:rsidDel="00000000" w:rsidR="00000000" w:rsidRPr="00000000">
              <w:commentReference w:id="8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increasing impact velocity of the indenter will eventually cause the Hertzian cone angle to decrease (see also </w:t>
            </w:r>
            <w:sdt>
              <w:sdtPr>
                <w:tag w:val="goog_rdk_681"/>
              </w:sdtPr>
              <w:sdtContent>
                <w:commentRangeStart w:id="8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Wang et al. 2017</w:t>
            </w:r>
            <w:commentRangeEnd w:id="84"/>
            <w:r w:rsidDel="00000000" w:rsidR="00000000" w:rsidRPr="00000000">
              <w:commentReference w:id="8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682"/>
        </w:sdtPr>
        <w:sdtContent>
          <w:del w:author="Li Li" w:id="363" w:date="2020-04-06T13:1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It will change the size of the cone but not the angle</w:delText>
            </w:r>
          </w:del>
        </w:sdtContent>
      </w:sdt>
      <w:sdt>
        <w:sdtPr>
          <w:tag w:val="goog_rdk_683"/>
        </w:sdtPr>
        <w:sdtContent>
          <w:ins w:author="Sam Lin" w:id="364" w:date="2020-03-23T15:32:00Z">
            <w:sdt>
              <w:sdtPr>
                <w:tag w:val="goog_rdk_684"/>
              </w:sdtPr>
              <w:sdtContent>
                <w:del w:author="Li Li" w:id="363" w:date="2020-04-06T13:1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(xx)</w:delText>
                  </w:r>
                </w:del>
              </w:sdtContent>
            </w:sdt>
          </w:ins>
        </w:sdtContent>
      </w:sdt>
      <w:sdt>
        <w:sdtPr>
          <w:tag w:val="goog_rdk_685"/>
        </w:sdtPr>
        <w:sdtContent>
          <w:del w:author="Li Li" w:id="363" w:date="2020-04-06T13:1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when a core is struck, how far into the core the Hertzian cone can travel </w:t>
      </w:r>
      <w:sdt>
        <w:sdtPr>
          <w:tag w:val="goog_rdk_686"/>
        </w:sdtPr>
        <w:sdtContent>
          <w:ins w:author="Li Li" w:id="365" w:date="2020-04-06T13:20: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 be dependent on the hammer size and striking force</w:t>
            </w:r>
          </w:ins>
        </w:sdtContent>
      </w:sdt>
      <w:sdt>
        <w:sdtPr>
          <w:tag w:val="goog_rdk_687"/>
        </w:sdtPr>
        <w:sdtContent>
          <w:del w:author="Li Li" w:id="365" w:date="2020-04-06T13:20: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will be a function of force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where it is </w:t>
      </w:r>
      <w:sdt>
        <w:sdtPr>
          <w:tag w:val="goog_rdk_688"/>
        </w:sdtPr>
        <w:sdtContent>
          <w:del w:author="Zeljko Rezek" w:id="366" w:date="2020-03-24T15: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destined </w:delText>
            </w:r>
          </w:del>
        </w:sdtContent>
      </w:sdt>
      <w:sdt>
        <w:sdtPr>
          <w:tag w:val="goog_rdk_689"/>
        </w:sdtPr>
        <w:sdtContent>
          <w:ins w:author="Zeljko Rezek" w:id="366" w:date="2020-03-24T15:0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pre-determined (by core and platform variables)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sdt>
        <w:sdtPr>
          <w:tag w:val="goog_rdk_690"/>
        </w:sdtPr>
        <w:sdtContent>
          <w:commentRangeStart w:id="8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intersect the core surface does not change.</w:t>
      </w:r>
      <w:commentRangeEnd w:id="85"/>
      <w:r w:rsidDel="00000000" w:rsidR="00000000" w:rsidRPr="00000000">
        <w:commentReference w:id="8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striking a Dibble glass core harder at a particular point does not change the platform width, and as a result, the subsequent fracture plane that removes the flake has much less freedom to change the size of the flake.</w:t>
      </w:r>
    </w:p>
    <w:bookmarkStart w:colFirst="0" w:colLast="0" w:name="bookmark=id.2et92p0" w:id="4"/>
    <w:bookmarkEnd w:id="4"/>
    <w:p w:rsidR="00000000" w:rsidDel="00000000" w:rsidP="00000000" w:rsidRDefault="00000000" w:rsidRPr="00000000" w14:paraId="0000004B">
      <w:pPr>
        <w:pStyle w:val="Heading1"/>
        <w:rPr/>
      </w:pPr>
      <w:r w:rsidDel="00000000" w:rsidR="00000000" w:rsidRPr="00000000">
        <w:rPr>
          <w:rtl w:val="0"/>
        </w:rPr>
        <w:t xml:space="preserve">Conclusions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Fracture mechanics is a massive field of study with both great potential and </w:t>
      </w:r>
      <w:sdt>
        <w:sdtPr>
          <w:tag w:val="goog_rdk_691"/>
        </w:sdtPr>
        <w:sdtContent>
          <w:commentRangeStart w:id="8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great difficulties</w:t>
      </w:r>
      <w:commentRangeEnd w:id="86"/>
      <w:r w:rsidDel="00000000" w:rsidR="00000000" w:rsidRPr="00000000">
        <w:commentReference w:id="8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understanding flake formation. The potential is that the physical laws and models coming from fracture mechanics are, ultimately, how the actions of knappers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knappers do and instead focused on attributes that may be more directly related to fracture mechanics. Thus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percussion to be, on average, essentially the same as what is predicted from fracture mechanics for the angle of the Hertzian cone.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conclude that the platform surface interior angle</w:t>
      </w:r>
      <w:sdt>
        <w:sdtPr>
          <w:tag w:val="goog_rdk_692"/>
        </w:sdtPr>
        <w:sdtContent>
          <w:ins w:author="Sam Lin" w:id="367" w:date="2020-03-23T15: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 important determinant in flake size and shape. While it would seem that it is a constant and not under direct control by the knapper, the knapper is </w:t>
      </w:r>
      <w:sdt>
        <w:sdtPr>
          <w:tag w:val="goog_rdk_693"/>
        </w:sdtPr>
        <w:sdtContent>
          <w:ins w:author="Zeljko Rezek" w:id="368" w:date="2020-03-24T15: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(unknowingly)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exploiting the properties of this angle when preparing the platform and its contact with the platform surface and when deciding how far into the core to strike. In our model, this is how the PD side of the EPA-PD model of flake formation is translated into a flake of a particular size and shape. In other words, it is not the PD that directly structures flake size but rather PD is proxy for how far into the core a flake is struck which then, through the </w:t>
      </w:r>
      <w:sdt>
        <w:sdtPr>
          <w:tag w:val="goog_rdk_694"/>
        </w:sdtPr>
        <w:sdtContent>
          <w:del w:author="Sam Lin" w:id="369" w:date="2020-03-23T15: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platform surface interior angle</w:delText>
            </w:r>
          </w:del>
        </w:sdtContent>
      </w:sdt>
      <w:sdt>
        <w:sdtPr>
          <w:tag w:val="goog_rdk_695"/>
        </w:sdtPr>
        <w:sdtContent>
          <w:ins w:author="Sam Lin" w:id="369" w:date="2020-03-23T15:3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structures the size and shape of the flake.</w:t>
      </w:r>
      <w:sdt>
        <w:sdtPr>
          <w:tag w:val="goog_rdk_696"/>
        </w:sdtPr>
        <w:sdtContent>
          <w:ins w:author="Zeljko Rezek" w:id="370" w:date="2020-03-24T15:3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tl w:val="0"/>
        </w:rPr>
      </w:r>
    </w:p>
    <w:sdt>
      <w:sdtPr>
        <w:tag w:val="goog_rdk_69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Zeljko Rezek" w:id="371" w:date="2020-03-24T16:04:00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however, requires further testing, particularly with beveled flakes where PD performs poorly as a proxy for how far into the core a flake is struck. If the platform surface interior angle performs better in these circumstances, then we will have improved the EPA-PD model and helped to integrate what are now disparate studies (Dibble and Rezek 2009 and Leader et al.). </w:t>
          </w:r>
          <w:sdt>
            <w:sdtPr>
              <w:tag w:val="goog_rdk_697"/>
            </w:sdtPr>
            <w:sdtContent>
              <w:ins w:author="Zeljko Rezek" w:id="371" w:date="2020-03-24T16:04: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same time, it has to be made clear that the EPA-PD model of flake formation so far has been utilized for two related but different inquiries. One is to infer control and manipulation of the knapper of the given materials during flaking, while the other is for estimating flake size. Since for the latter it is more important to know how far overall into the core the flake was struck and took its mass with it, perhaps the more accurate proxy for this would also be flake thickness rather than PD. This is especially the case where reconstructing PSIA would not be possible, like, for example, in punctiform, cortical, reworked, or damaged flake platforms.</w:t>
                </w:r>
              </w:ins>
            </w:sdtContent>
          </w:sdt>
        </w:p>
      </w:sdtContent>
    </w:sd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Cotterell papers and bending flakes, versus percussive flake vs. one other category) and that alternative models will be required in these cases. Clearly more data are required to begin to understand which kinds of flakes fail the platform surface interior angle model, </w:t>
      </w:r>
      <w:sdt>
        <w:sdtPr>
          <w:tag w:val="goog_rdk_699"/>
        </w:sdtPr>
        <w:sdtContent>
          <w:del w:author="Zeljko Rezek" w:id="372" w:date="2020-03-24T15: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but these flakes should in turn allow us additional insights into flake formation.</w:delText>
            </w:r>
          </w:del>
        </w:sdtContent>
      </w:sdt>
      <w:sdt>
        <w:sdtPr>
          <w:tag w:val="goog_rdk_700"/>
        </w:sdtPr>
        <w:sdtContent>
          <w:ins w:author="Zeljko Rezek" w:id="372" w:date="2020-03-24T15: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more importantly, more experimentation is needed to improve the current models of flake formation and their size estimation.</w:t>
            </w:r>
          </w:ins>
        </w:sdtContent>
      </w:sdt>
      <w:r w:rsidDel="00000000" w:rsidR="00000000" w:rsidRPr="00000000">
        <w:rPr>
          <w:rtl w:val="0"/>
        </w:rPr>
      </w:r>
    </w:p>
    <w:bookmarkStart w:colFirst="0" w:colLast="0" w:name="bookmark=id.tyjcwt" w:id="5"/>
    <w:bookmarkEnd w:id="5"/>
    <w:p w:rsidR="00000000" w:rsidDel="00000000" w:rsidP="00000000" w:rsidRDefault="00000000" w:rsidRPr="00000000" w14:paraId="00000051">
      <w:pPr>
        <w:pStyle w:val="Heading1"/>
        <w:rPr/>
      </w:pPr>
      <w:r w:rsidDel="00000000" w:rsidR="00000000" w:rsidRPr="00000000">
        <w:rPr>
          <w:rtl w:val="0"/>
        </w:rPr>
        <w:t xml:space="preserve">Acknowledgements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knappers in Campagne. We thank the Max Planck Society for funding portions of this work. SPM, MW, WA, ZR and TD thank Jean-Jacques Hublin for his support this research agenda. Sadly Harold Dibble died before the main findings of this paper were discovered. However, without his vision and his efforts to build a data set of flakes made under controlled conditions, this paper would not have been possible. We dedicate this paper to him.</w:t>
      </w:r>
    </w:p>
    <w:bookmarkStart w:colFirst="0" w:colLast="0" w:name="bookmark=id.3dy6vkm" w:id="6"/>
    <w:bookmarkEnd w:id="6"/>
    <w:p w:rsidR="00000000" w:rsidDel="00000000" w:rsidP="00000000" w:rsidRDefault="00000000" w:rsidRPr="00000000" w14:paraId="00000053">
      <w:pPr>
        <w:pStyle w:val="Heading1"/>
        <w:rPr/>
      </w:pPr>
      <w:r w:rsidDel="00000000" w:rsidR="00000000" w:rsidRPr="00000000">
        <w:rPr>
          <w:rtl w:val="0"/>
        </w:rPr>
        <w:t xml:space="preserve">References</w:t>
      </w:r>
      <w:r w:rsidDel="00000000" w:rsidR="00000000" w:rsidRPr="00000000">
        <w:rPr>
          <w:rtl w:val="0"/>
        </w:rPr>
      </w:r>
    </w:p>
    <w:sectPr>
      <w:pgSz w:h="15840" w:w="12240"/>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 w:id="34" w:date="2020-03-31T13:26:00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tone here is explaining PSIA as being consistent between flakes, but the manuscript goes on to argue it is responsible for driving previously unexplained variability - the emphasis should maybe rather then be on variability in the PSIA.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just be a semantic issue I still need to get my head around.</w:t>
      </w:r>
    </w:p>
  </w:comment>
  <w:comment w:author="Zeljko Rezek" w:id="50" w:date="2020-03-23T18:49:00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ditto</w:t>
      </w:r>
    </w:p>
  </w:comment>
  <w:comment w:author="Sam Lin" w:id="81" w:date="2020-03-23T15:30:0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 H., &amp; Lawn, B. R. (2007). A universal relation for edge chipping from sharp contacts in brittle materials: a simple means of toughness evaluation. Acta Materialia, 55(7), 2555-2561.</w:t>
      </w:r>
    </w:p>
  </w:comment>
  <w:comment w:author="Zeljko Rezek" w:id="8" w:date="2020-03-23T14:19: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doing experiments to infer first principles is true for Cotterell and Kaminga, but other replicative and controlled experiments have not been doing that.</w:t>
      </w:r>
    </w:p>
  </w:comment>
  <w:comment w:author="Zeljko Rezek" w:id="13" w:date="2020-03-23T15:01: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worried that this example is not clear enough and that it may be misleading. Here, the “physics” are those of car performance (torque, friction, etc.), whereas the physics we talk about above are about flake production or formation (not of flake performance, like raw material durability, etc.). Could this car example be explained differently?</w:t>
      </w:r>
    </w:p>
  </w:comment>
  <w:comment w:author="Jonathan Reeves" w:id="14" w:date="2020-03-27T13:27:0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Zeljko. Does it make more sense if the example is trying to infer the laws of aerodynamics from the morphology of race cars?</w:t>
      </w:r>
    </w:p>
  </w:comment>
  <w:comment w:author="Sam Lin" w:id="62" w:date="2020-03-23T15:01:0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predicted PD compare to the actual initial PD that Harold recorded?</w:t>
      </w:r>
    </w:p>
  </w:comment>
  <w:comment w:author="Jonathan Reeves" w:id="86" w:date="2020-03-27T17:42:0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said earlier in the paper but another justification for this integrated approach even the fracture mechanics people admit that the models of how hertizian fracture work and as well understood as they should be. Expectations based on the physics are often not replicated in experiments.</w:t>
      </w:r>
    </w:p>
  </w:comment>
  <w:comment w:author="Jonathan Reeves" w:id="5" w:date="2020-04-06T09:32:19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Hertzian cone formation vs flake formation</w:t>
      </w:r>
    </w:p>
  </w:comment>
  <w:comment w:author="Jonathan Reeves" w:id="3" w:date="2020-04-06T09:25:4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this dichotomy is useful. Most of the fracture mechanics literature is based on highly controlled experiments. I think the major difference is that they use experiments to explain physics. On the other hand while we could use their mathematic descriptions of mechanic physics to understand how flakes forms, we just use controlled experiments to focus on examining relationships between knapping and flake morphology</w:t>
      </w:r>
    </w:p>
  </w:comment>
  <w:comment w:author="Zeljko Rezek" w:id="47" w:date="2020-03-23T18:30:0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include the caliper measures too?</w:t>
      </w:r>
    </w:p>
  </w:comment>
  <w:comment w:author="Zeljko Rezek" w:id="30" w:date="2020-03-23T15:44:0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“goes towards”?</w:t>
      </w:r>
    </w:p>
  </w:comment>
  <w:comment w:author="Zeljko Rezek" w:id="52" w:date="2020-03-23T18:55:00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“interpolated” be used above instead of “estimated” for PSIA derived using the first method?</w:t>
      </w:r>
    </w:p>
  </w:comment>
  <w:comment w:author="Zeljko Rezek" w:id="73" w:date="2020-03-24T11:22:00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to a point, right? Up to 10-20 degrees. Would it be better if this is explained through decrease in AOB? Like, decrease in AOB makes the Hertzian cone coming out more like a sphere?</w:t>
      </w:r>
    </w:p>
  </w:comment>
  <w:comment w:author="Zeljko Rezek" w:id="16" w:date="2020-03-23T15:20: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car performance, not the car formation/production</w:t>
      </w:r>
    </w:p>
  </w:comment>
  <w:comment w:author="Zeljko Rezek" w:id="74" w:date="2020-03-24T11:29:00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need a figure.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does this increase the bulb size (as reported in Magnani et al) or just reshapes the bulb?</w:t>
      </w:r>
    </w:p>
  </w:comment>
  <w:comment w:author="Zeljko Rezek" w:id="77" w:date="2020-03-24T14:51:0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platform width?</w:t>
      </w:r>
    </w:p>
  </w:comment>
  <w:comment w:author="Jonathan Reeves" w:id="24" w:date="2020-03-27T14:17:00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something that you want to say now or in the discussion. Li Li has actually found studies that show that the angle of the cone tilts</w:t>
      </w:r>
    </w:p>
  </w:comment>
  <w:comment w:author="Will" w:id="60" w:date="2020-03-31T15:28:0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can’t be right. How can you add an average value to a model and have predictive power – how can it be helping?</w:t>
      </w:r>
    </w:p>
  </w:comment>
  <w:comment w:author="Sam Lin" w:id="41" w:date="2020-03-23T13:37:00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second assumption, we can say that we know this is true as we have the detached flakes.</w:t>
      </w:r>
    </w:p>
  </w:comment>
  <w:comment w:author="Zeljko Rezek" w:id="42" w:date="2020-03-23T17:45:00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for the first assumption, no?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Off-center removal error is probably not that bigger, relatively speaking, in relation to being parallel to core sides.</w:t>
      </w:r>
    </w:p>
  </w:comment>
  <w:comment w:author="Zeljko Rezek" w:id="64" w:date="2020-03-24T10:11:0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the point of this. Yes, because in modeling expected flake size the model uses theoretical PD, so bevels are ignored as if they’re not there.  Unless I miss something in this logic</w:t>
      </w:r>
    </w:p>
  </w:comment>
  <w:comment w:author="Jonathan Reeves" w:id="6" w:date="2020-03-27T13:23:00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run-on sentence. I’d suggest breaking them up.</w:t>
      </w:r>
    </w:p>
  </w:comment>
  <w:comment w:author="Sam Lin" w:id="36" w:date="2020-03-23T13:29:00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Campagne?</w:t>
      </w:r>
    </w:p>
  </w:comment>
  <w:comment w:author="Li Li" w:id="82" w:date="2020-04-06T13:12:32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 Chaudhri, M. Munawar. "Dynamic fracture of inorganic glasses by hard spherical and conical projectiles." Philosophical Transactions of the Royal Society A: Mathematical, Physical and Engineering Sciences 373.2038 (2015): 20140135.</w:t>
      </w:r>
    </w:p>
  </w:comment>
  <w:comment w:author="Sam Lin" w:id="21" w:date="2020-03-23T11:09:0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is necessary – right now it needs a bit more explanation why R2 is not a good measure. I vote to take out this part of the sentence.</w:t>
      </w:r>
    </w:p>
  </w:comment>
  <w:comment w:author="Jonathan Reeves" w:id="57" w:date="2020-04-07T11:20:21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needs to be more clearly stated. This makes sense in terms of the Leader (2017) experiments but at face value they sound like the same thing.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the Oldowan guy here but I don't think people think of platform depth that way.  I think that this explanation works for flakes that have been intentionally beveled but not so much for regular flakes in general. Flakes often possess pre-existing scars which influence the epa-pd relationship. While its easy to get back to theoretical PD from an intentionally beveled flake is same the case for a flake that has come off a heavily reduced core?</w:t>
      </w:r>
    </w:p>
  </w:comment>
  <w:comment w:author="Li Li" w:id="84" w:date="2020-04-06T13:59:41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 Xing-er, et al. "A comparative study of numerical modelling techniques for the fracture of brittle materials with specific reference to glass." Engineering Structures 152 (2017): 493-505.</w:t>
      </w:r>
    </w:p>
  </w:comment>
  <w:comment w:author="Jonathan Reeves" w:id="63" w:date="2020-04-07T11:27:28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This works only on the first flake off the core when theoretical pd can be confidently reconstructed.</w:t>
      </w:r>
    </w:p>
  </w:comment>
  <w:comment w:author="Li Li" w:id="25" w:date="2020-04-06T15:20:04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the figure below?</w:t>
      </w:r>
    </w:p>
  </w:comment>
  <w:comment w:author="Zeljko Rezek" w:id="55" w:date="2020-03-23T19:04:0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 depth for plat thickness</w:t>
      </w:r>
    </w:p>
  </w:comment>
  <w:comment w:author="Zeljko Rezek" w:id="33" w:date="2020-03-23T19:12:00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figure</w:t>
      </w:r>
    </w:p>
  </w:comment>
  <w:comment w:author="Li Li" w:id="68" w:date="2020-04-06T14:19:53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Speth's description of this impact angle is a bit confusing in the paper - he has a sketch of the angle on Speth  pp. 50, there the angle is drawn as the 90-compliment of the Dibble AOB. On pp. 51, he in turned stressed that when the the stress wave is perpendicular to the free core surface, the angle of incidence is 0, and it is "steep or normal", and when this angle is 90, it is "glancing or oblique".</w:t>
      </w:r>
    </w:p>
  </w:comment>
  <w:comment w:author="Li Li" w:id="85" w:date="2020-04-06T14:13:5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 where the cone will intersect with the core surface is at least partially determined by the AOB?</w:t>
      </w:r>
    </w:p>
  </w:comment>
  <w:comment w:author="Li Li" w:id="22" w:date="2020-04-06T14:32:03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Lawn, B. R., T. R. Wilshaw, and N. E. W. Hartley. "A computer simulation study of Hertzian cone crack growth." International Journal of fracture 10.1 (1974): 1-16.</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 Liang-Yi, and Mohammad M. Chaudhri. "Influence of tangential stress on the impact damage of soda-lime glass with spherical projecticles." 18th Intl Congress on High Speed Photography and Photonics. Vol. 1032. 1989.</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Akimune, Yoshio. "Oblique impact of spherical particles onto silicon nitride." Journal of the American Ceramic Society 73.12 (1990): 3607-3610.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Chaudhri, M. Munawar. "Dynamic fracture of inorganic glasses by hard spherical and conical projectiles." Philosophical Transactions of the Royal Society A: Mathematical, Physical and Engineering Sciences 373.2038 (2015): 20140135.</w:t>
      </w:r>
    </w:p>
  </w:comment>
  <w:comment w:author="Sam Lin" w:id="19" w:date="2020-03-23T15:31:00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 H., &amp; Lawn, B. R. (2007). Edge chipping of brittle materials: effect of side-wall inclination and loading angle. International Journal of Fracture, 145(2), 159-165.</w:t>
      </w:r>
    </w:p>
  </w:comment>
  <w:comment w:author="Li Li" w:id="58" w:date="2020-04-06T15:22:24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flakes from cores with the same EPA, and are they beveled in the same way or these include all three beveling kinds? Maybe add a sentence to clarify the selecting criteria?</w:t>
      </w:r>
    </w:p>
  </w:comment>
  <w:comment w:author="Li Li" w:id="61" w:date="2020-04-06T15:21:45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average PSIA the 135.71 one you estimated from the Dibble dataset earlier in the paper? Maybe add this value for clarification as well?</w:t>
      </w:r>
    </w:p>
  </w:comment>
  <w:comment w:author="Jonathan Reeves" w:id="28" w:date="2020-03-27T14:30:00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sentence confusing.</w:t>
      </w:r>
    </w:p>
  </w:comment>
  <w:comment w:author="Jonathan Reeves" w:id="48" w:date="2020-03-27T15:04:00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thing that bothers me a little bit. Some of the variation around this value must be due to basic trigonometry.</w:t>
      </w:r>
    </w:p>
  </w:comment>
  <w:comment w:author="Will" w:id="59" w:date="2020-03-31T15:10:0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important to show that PSIA is significant in this model. Seeing it is so consistent, it is not obvious that it would be. The plot below suggests that just platform width would give you relatively accurate estimates of theoretical platform depth, just interpolating to the fitted line.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to me why an average angle that is not specific to individual cases in a dataset would improve a model. It is the interpolated PD from PW and PSIA that improves the model.</w:t>
      </w:r>
    </w:p>
  </w:comment>
  <w:comment w:author="Zeljko Rezek" w:id="44" w:date="2020-03-23T18:11:0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clear enough?</w:t>
      </w:r>
    </w:p>
  </w:comment>
  <w:comment w:author="Will" w:id="1" w:date="2020-03-31T11:11:00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i.e. if you can explain a phenomenon you can develop an equation to predict for unknown data.</w:t>
      </w:r>
    </w:p>
  </w:comment>
  <w:comment w:author="Zeljko Rezek" w:id="15" w:date="2020-03-23T15:10:00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but maybe said too strongly</w:t>
      </w:r>
    </w:p>
  </w:comment>
  <w:comment w:author="Zeljko Rezek" w:id="35" w:date="2020-03-23T17:26:0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validation of experimental findings themselves should come from the same kind of experiments. Further behavioral interpretations based on experimental findings can be (in)validated by different experiments or other lines of evidence.</w:t>
      </w:r>
    </w:p>
  </w:comment>
  <w:comment w:author="Jonathan Reeves" w:id="31" w:date="2020-03-27T14:31:00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 The crack the forms is what</w:t>
      </w:r>
    </w:p>
  </w:comment>
  <w:comment w:author="Zeljko Rezek" w:id="38" w:date="2020-03-23T17:41:00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sentence correct?</w:t>
      </w:r>
    </w:p>
  </w:comment>
  <w:comment w:author="Jonathan Reeves" w:id="17" w:date="2020-03-27T14:03:00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good here to reference the figure in Magnani et al 2014.</w:t>
      </w:r>
    </w:p>
  </w:comment>
  <w:comment w:author="Will" w:id="27" w:date="2020-04-02T10:00:0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basis? The confusing thing is that this variable is both constant, and varies conditional on other variables – two properties that may be underpinned by different aspects of fracture mechanics and/or behavior.</w:t>
      </w:r>
    </w:p>
  </w:comment>
  <w:comment w:author="Will" w:id="32" w:date="2020-04-02T10:00:0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basis? The confusing thing is that this variable is both constant, and varies conditional on other variables – two properties that may be underpinned by different aspects of fracture mechanics and/or behavior.</w:t>
      </w:r>
    </w:p>
  </w:comment>
  <w:comment w:author="Li Li" w:id="79" w:date="2020-04-07T11:40:12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learned about this, but I don't have more information on how it would affect the flake formation, it seems to have am impact on bulb formation too.</w:t>
      </w:r>
    </w:p>
  </w:comment>
  <w:comment w:author="Zeljko Rezek" w:id="69" w:date="2020-03-24T11:43:0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thought he measured AOBs differently, on the opposite side of the hammer, so that his oblique strike is our AOB &gt;0 (that’s why this difference in AOB results isn’t mentioned in the hammer paper), but I may be wrong. It’s a long time since I read his paper.</w:t>
      </w:r>
    </w:p>
  </w:comment>
  <w:comment w:author="Jonathan Reeves" w:id="75" w:date="2020-04-07T11:32:0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necessary to add an expectation for how this would effect PSIA that can be tied back to the data?</w:t>
      </w:r>
    </w:p>
  </w:comment>
  <w:comment w:author="Li Li" w:id="80" w:date="2020-04-07T12:00:52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variability of PSIA may be explained by a number of factors such as measurement inaccuracy, and formation and propagation of the hertzian cone crack under different conditions.</w:t>
      </w:r>
    </w:p>
  </w:comment>
  <w:comment w:author="Li Li" w:id="83" w:date="2020-04-07T11:42:39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applies to the machine experiment, but it may apply to the human experiment, since people swing at different velocities.</w:t>
      </w:r>
    </w:p>
  </w:comment>
  <w:comment w:author="Zeljko Rezek" w:id="72" w:date="2020-03-24T11:17:00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Will" w:id="39" w:date="2020-04-02T10:48:0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be changed to the classic or minimal themes with solid black points – the grey is distracting.</w:t>
      </w:r>
    </w:p>
  </w:comment>
  <w:comment w:author="Will" w:id="10" w:date="2020-03-31T11:31:0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‘circular’ might be distracting.</w:t>
      </w:r>
    </w:p>
  </w:comment>
  <w:comment w:author="Jonathan Reeves" w:id="4" w:date="2020-03-27T13:22:0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long sentence.</w:t>
      </w:r>
    </w:p>
  </w:comment>
  <w:comment w:author="Zeljko Rezek" w:id="49" w:date="2020-03-23T18:48:0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Calculated or interpolated?</w:t>
      </w:r>
    </w:p>
  </w:comment>
  <w:comment w:author="Jonathan Reeves" w:id="23" w:date="2020-03-27T14:32:00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think there are two concepts that need to be more clearly stated here. 1) The role of the cone crack on the formation of the flake. 2) How this can be measured on flakes (i.e. PSIA).</w:t>
      </w:r>
    </w:p>
  </w:comment>
  <w:comment w:author="Jonathan Reeves" w:id="26" w:date="2020-03-27T14:32:00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think there are two concepts that need to be more clearly stated here. 1) The role of the cone crack on the formation of the flake. 2) How this can be measured on flakes (i.e. PSIA).</w:t>
      </w:r>
    </w:p>
  </w:comment>
  <w:comment w:author="Jonathan Reeves" w:id="29" w:date="2020-03-27T14:32:00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think there are two concepts that need to be more clearly stated here. 1) The role of the cone crack on the formation of the flake. 2) How this can be measured on flakes (i.e. PSIA).</w:t>
      </w:r>
    </w:p>
  </w:comment>
  <w:comment w:author="Zeljko Rezek" w:id="53" w:date="2020-03-23T18:58:00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“punch” here an indirect percussion? If so, should technique breakdown be direct hard hammer, direct soft hammer, and indirect?</w:t>
      </w:r>
    </w:p>
  </w:comment>
  <w:comment w:author="Zeljko Rezek" w:id="40" w:date="2020-03-23T17:48:00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is meant here?</w:t>
      </w:r>
    </w:p>
  </w:comment>
  <w:comment w:author="Will" w:id="20" w:date="2020-04-02T09:43:00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explanation is that higher R2s allow us to make better predictions of flake shape and size – e.g. draw clearer linkages between platforms and flakes - but not necessarily explain the nuts and bolts of why we are able to do this, or translate these high R2s to hominin behavior/decision making.</w:t>
      </w:r>
    </w:p>
  </w:comment>
  <w:comment w:author="Jonathan Reeves" w:id="18" w:date="2020-03-27T14:05:00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this up into a few sentences.</w:t>
      </w:r>
    </w:p>
  </w:comment>
  <w:comment w:author="Jonathan Reeves" w:id="9" w:date="2020-03-27T13:24:0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Run-on sentence.</w:t>
      </w:r>
    </w:p>
  </w:comment>
  <w:comment w:author="Zeljko Rezek" w:id="76" w:date="2020-03-24T15:11:00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number of different things throughout the paper that we refer to as “model”. Maybe we want to limit the use of this word.</w:t>
      </w:r>
    </w:p>
  </w:comment>
  <w:comment w:author="Zeljko Rezek" w:id="12" w:date="2020-03-23T15:01:00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Physics of their performance or the physics behind their manufacture?</w:t>
      </w:r>
    </w:p>
  </w:comment>
  <w:comment w:author="Zeljko Rezek" w:id="46" w:date="2020-03-23T18:47:0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“estimated”? Calculated? Or interpolated</w:t>
      </w:r>
    </w:p>
  </w:comment>
  <w:comment w:author="Zeljko Rezek" w:id="11" w:date="2020-03-23T19:13:00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w:t>
      </w:r>
    </w:p>
  </w:comment>
  <w:comment w:author="Li Li" w:id="45" w:date="2020-04-07T07:45:2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Campagne data right?</w:t>
      </w:r>
    </w:p>
  </w:comment>
  <w:comment w:author="Zeljko Rezek" w:id="51" w:date="2020-03-23T18:25:00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legit? To use the PSIA that was computed from the same dataset, to estimate a measure (PW) which was used to compute it.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would be better to just use this angle from Cotterell and Kaminga, or Roesler, for Dibble PW data estimation. Or to use computed PSIA from Dibble data to estimate PW in other two datasets.</w:t>
      </w:r>
    </w:p>
  </w:comment>
  <w:comment w:author="Zeljko Rezek" w:id="7" w:date="2020-03-23T14:41:00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not sure if the difference is that clear in terms of deduction vs induction. Experiments also many times provide a deductive means of inferring.</w:t>
      </w:r>
    </w:p>
  </w:comment>
  <w:comment w:author="Zeljko Rezek" w:id="78" w:date="2020-03-24T14:53:00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number right?</w:t>
      </w:r>
    </w:p>
  </w:comment>
  <w:comment w:author="Zeljko Rezek" w:id="43" w:date="2020-03-23T18:07:00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w:t>
      </w:r>
    </w:p>
  </w:comment>
  <w:comment w:author="Zeljko Rezek" w:id="71" w:date="2020-03-24T11:16:00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w:t>
      </w:r>
    </w:p>
  </w:comment>
  <w:comment w:author="Sam Lin" w:id="54" w:date="2020-03-23T13:49:0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says that we only looked at hard hammer flakes on semispherical cores for the Dibble dataset. This needs to be clarified</w:t>
      </w:r>
    </w:p>
  </w:comment>
  <w:comment w:author="Will" w:id="65" w:date="2020-04-02T10:55:00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demonstration of the practical utility of the PSIA and, in my opinion, should be clearly introduced upfront and presented in the results section. It should not be hidden away. Just be upfront, in my opinion, about the limitations of the data.</w:t>
      </w:r>
    </w:p>
  </w:comment>
  <w:comment w:author="Will" w:id="67" w:date="2020-03-31T15:38:00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PW right?</w:t>
      </w:r>
    </w:p>
  </w:comment>
  <w:comment w:author="Zeljko Rezek" w:id="66" w:date="2020-03-24T10:15:00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legend in top graph should be changed into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Flakes: beveled, beveled with theoretical PD, non-beveled.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something like this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would add a 3-graph showing Actual flake weight vs EPA vs PD, and beveled flakes plotting where they should plot with their reconstructed theoretical PD.</w:t>
      </w:r>
    </w:p>
  </w:comment>
  <w:comment w:author="Sam Lin" w:id="37" w:date="2020-03-23T13:48:00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results below include soft hammer and punch flakes?</w:t>
      </w:r>
    </w:p>
  </w:comment>
  <w:comment w:author="Zeljko Rezek" w:id="0" w:date="2020-03-23T19:09:0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suggestion. Somewhat like “Z”</w:t>
      </w:r>
    </w:p>
  </w:comment>
  <w:comment w:author="Zeljko Rezek" w:id="70" w:date="2020-03-24T11:19:00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“core surface” could be confusing: is it exterior face of the core or the platform surface</w:t>
      </w:r>
    </w:p>
  </w:comment>
  <w:comment w:author="Jonathan Reeves" w:id="2" w:date="2020-03-27T13:20:00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given raw material.</w:t>
      </w:r>
    </w:p>
  </w:comment>
  <w:comment w:author="Will" w:id="56" w:date="2020-04-02T11:53:00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how far in from the fracture plane right? Not how far in from the external platform edge, or not.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6" w15:done="0"/>
  <w15:commentEx w15:paraId="00000057" w15:done="0"/>
  <w15:commentEx w15:paraId="00000058" w15:done="0"/>
  <w15:commentEx w15:paraId="00000059" w15:done="0"/>
  <w15:commentEx w15:paraId="0000005A" w15:done="0"/>
  <w15:commentEx w15:paraId="0000005B" w15:paraIdParent="0000005A" w15:done="0"/>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6" w15:done="0"/>
  <w15:commentEx w15:paraId="00000067" w15:done="0"/>
  <w15:commentEx w15:paraId="00000068" w15:done="0"/>
  <w15:commentEx w15:paraId="00000069" w15:done="0"/>
  <w15:commentEx w15:paraId="0000006A" w15:done="0"/>
  <w15:commentEx w15:paraId="0000006C" w15:paraIdParent="0000006A" w15:done="0"/>
  <w15:commentEx w15:paraId="0000006D" w15:done="0"/>
  <w15:commentEx w15:paraId="0000006E" w15:done="0"/>
  <w15:commentEx w15:paraId="0000006F" w15:done="0"/>
  <w15:commentEx w15:paraId="00000070" w15:done="0"/>
  <w15:commentEx w15:paraId="00000071"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Ex w15:paraId="00000080" w15:done="0"/>
  <w15:commentEx w15:paraId="00000081" w15:done="0"/>
  <w15:commentEx w15:paraId="00000082" w15:done="0"/>
  <w15:commentEx w15:paraId="00000083" w15:done="0"/>
  <w15:commentEx w15:paraId="00000084" w15:done="0"/>
  <w15:commentEx w15:paraId="00000085" w15:done="0"/>
  <w15:commentEx w15:paraId="00000088" w15:done="0"/>
  <w15:commentEx w15:paraId="00000089" w15:done="0"/>
  <w15:commentEx w15:paraId="0000008A" w15:done="0"/>
  <w15:commentEx w15:paraId="0000008B" w15:done="0"/>
  <w15:commentEx w15:paraId="0000008C" w15:done="0"/>
  <w15:commentEx w15:paraId="0000008D" w15:done="0"/>
  <w15:commentEx w15:paraId="0000008E" w15:done="0"/>
  <w15:commentEx w15:paraId="0000008F" w15:done="0"/>
  <w15:commentEx w15:paraId="00000090" w15:done="0"/>
  <w15:commentEx w15:paraId="00000091" w15:done="0"/>
  <w15:commentEx w15:paraId="00000092" w15:done="0"/>
  <w15:commentEx w15:paraId="00000093" w15:done="0"/>
  <w15:commentEx w15:paraId="00000094" w15:done="0"/>
  <w15:commentEx w15:paraId="00000095" w15:done="0"/>
  <w15:commentEx w15:paraId="00000096" w15:done="0"/>
  <w15:commentEx w15:paraId="00000097" w15:done="0"/>
  <w15:commentEx w15:paraId="00000098" w15:done="0"/>
  <w15:commentEx w15:paraId="00000099" w15:done="0"/>
  <w15:commentEx w15:paraId="0000009A" w15:done="0"/>
  <w15:commentEx w15:paraId="0000009B" w15:done="0"/>
  <w15:commentEx w15:paraId="0000009C" w15:done="0"/>
  <w15:commentEx w15:paraId="0000009D" w15:done="0"/>
  <w15:commentEx w15:paraId="0000009E" w15:done="0"/>
  <w15:commentEx w15:paraId="0000009F" w15:done="0"/>
  <w15:commentEx w15:paraId="000000A0" w15:done="0"/>
  <w15:commentEx w15:paraId="000000A1" w15:done="0"/>
  <w15:commentEx w15:paraId="000000A2" w15:done="0"/>
  <w15:commentEx w15:paraId="000000A3" w15:done="0"/>
  <w15:commentEx w15:paraId="000000A4" w15:done="0"/>
  <w15:commentEx w15:paraId="000000A5" w15:done="0"/>
  <w15:commentEx w15:paraId="000000A6" w15:done="0"/>
  <w15:commentEx w15:paraId="000000A7" w15:done="0"/>
  <w15:commentEx w15:paraId="000000A8" w15:done="0"/>
  <w15:commentEx w15:paraId="000000AA" w15:done="0"/>
  <w15:commentEx w15:paraId="000000AB" w15:done="0"/>
  <w15:commentEx w15:paraId="000000AC" w15:done="0"/>
  <w15:commentEx w15:paraId="000000AD" w15:done="0"/>
  <w15:commentEx w15:paraId="000000AE" w15:done="0"/>
  <w15:commentEx w15:paraId="000000AF" w15:done="0"/>
  <w15:commentEx w15:paraId="000000B0" w15:done="0"/>
  <w15:commentEx w15:paraId="000000B1" w15:done="0"/>
  <w15:commentEx w15:paraId="000000B6" w15:done="0"/>
  <w15:commentEx w15:paraId="000000B7" w15:done="0"/>
  <w15:commentEx w15:paraId="000000B8" w15:done="0"/>
  <w15:commentEx w15:paraId="000000B9" w15:done="0"/>
  <w15:commentEx w15:paraId="000000BA" w15:done="0"/>
  <w15:commentEx w15:paraId="000000B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character" w:styleId="CommentReference">
    <w:name w:val="annotation reference"/>
    <w:basedOn w:val="DefaultParagraphFont"/>
    <w:semiHidden w:val="1"/>
    <w:unhideWhenUsed w:val="1"/>
    <w:rsid w:val="005F3FC0"/>
    <w:rPr>
      <w:sz w:val="16"/>
      <w:szCs w:val="16"/>
    </w:rPr>
  </w:style>
  <w:style w:type="paragraph" w:styleId="CommentText">
    <w:name w:val="annotation text"/>
    <w:basedOn w:val="Normal"/>
    <w:link w:val="CommentTextChar"/>
    <w:semiHidden w:val="1"/>
    <w:unhideWhenUsed w:val="1"/>
    <w:rsid w:val="005F3FC0"/>
    <w:rPr>
      <w:sz w:val="20"/>
      <w:szCs w:val="20"/>
    </w:rPr>
  </w:style>
  <w:style w:type="character" w:styleId="CommentTextChar" w:customStyle="1">
    <w:name w:val="Comment Text Char"/>
    <w:basedOn w:val="DefaultParagraphFont"/>
    <w:link w:val="CommentText"/>
    <w:semiHidden w:val="1"/>
    <w:rsid w:val="005F3FC0"/>
    <w:rPr>
      <w:sz w:val="20"/>
      <w:szCs w:val="20"/>
    </w:rPr>
  </w:style>
  <w:style w:type="paragraph" w:styleId="CommentSubject">
    <w:name w:val="annotation subject"/>
    <w:basedOn w:val="CommentText"/>
    <w:next w:val="CommentText"/>
    <w:link w:val="CommentSubjectChar"/>
    <w:semiHidden w:val="1"/>
    <w:unhideWhenUsed w:val="1"/>
    <w:rsid w:val="005F3FC0"/>
    <w:rPr>
      <w:b w:val="1"/>
      <w:bCs w:val="1"/>
    </w:rPr>
  </w:style>
  <w:style w:type="character" w:styleId="CommentSubjectChar" w:customStyle="1">
    <w:name w:val="Comment Subject Char"/>
    <w:basedOn w:val="CommentTextChar"/>
    <w:link w:val="CommentSubject"/>
    <w:semiHidden w:val="1"/>
    <w:rsid w:val="005F3FC0"/>
    <w:rPr>
      <w:b w:val="1"/>
      <w:bCs w:val="1"/>
      <w:sz w:val="20"/>
      <w:szCs w:val="20"/>
    </w:rPr>
  </w:style>
  <w:style w:type="paragraph" w:styleId="BalloonText">
    <w:name w:val="Balloon Text"/>
    <w:basedOn w:val="Normal"/>
    <w:link w:val="BalloonTextChar"/>
    <w:semiHidden w:val="1"/>
    <w:unhideWhenUsed w:val="1"/>
    <w:rsid w:val="005F3FC0"/>
    <w:pPr>
      <w:spacing w:after="0"/>
    </w:pPr>
    <w:rPr>
      <w:rFonts w:ascii="Segoe UI" w:cs="Segoe UI" w:hAnsi="Segoe UI"/>
      <w:sz w:val="18"/>
      <w:szCs w:val="18"/>
    </w:rPr>
  </w:style>
  <w:style w:type="character" w:styleId="BalloonTextChar" w:customStyle="1">
    <w:name w:val="Balloon Text Char"/>
    <w:basedOn w:val="DefaultParagraphFont"/>
    <w:link w:val="BalloonText"/>
    <w:semiHidden w:val="1"/>
    <w:rsid w:val="005F3FC0"/>
    <w:rPr>
      <w:rFonts w:ascii="Segoe UI" w:cs="Segoe UI" w:hAnsi="Segoe UI"/>
      <w:sz w:val="18"/>
      <w:szCs w:val="18"/>
    </w:rPr>
  </w:style>
  <w:style w:type="character" w:styleId="PlaceholderText">
    <w:name w:val="Placeholder Text"/>
    <w:basedOn w:val="DefaultParagraphFont"/>
    <w:semiHidden w:val="1"/>
    <w:rsid w:val="00005B78"/>
    <w:rPr>
      <w:color w:val="808080"/>
    </w:rPr>
  </w:style>
  <w:style w:type="paragraph" w:styleId="Revision">
    <w:name w:val="Revision"/>
    <w:hidden w:val="1"/>
    <w:semiHidden w:val="1"/>
    <w:rsid w:val="00892D41"/>
    <w:pPr>
      <w:spacing w:after="0"/>
    </w:p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7.png"/><Relationship Id="rId22"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XVFKHZa68I1uA4Bc6NYXMwLBQ==">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2020-03-27T16:45:00Z</dcterms:created>
  <dc:creator>Sam Lin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