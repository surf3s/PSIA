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D45BB" w14:textId="64E0EC17" w:rsidR="00363295" w:rsidRDefault="00930E9D">
      <w:pPr>
        <w:pStyle w:val="Title"/>
      </w:pPr>
      <w:commentRangeStart w:id="0"/>
      <w:ins w:id="1" w:author="Zeljko Rezek" w:date="2020-03-23T19:08:00Z">
        <w:r>
          <w:t>1</w:t>
        </w:r>
      </w:ins>
      <w:commentRangeEnd w:id="0"/>
      <w:ins w:id="2" w:author="Zeljko Rezek" w:date="2020-03-23T19:09:00Z">
        <w:r>
          <w:rPr>
            <w:rStyle w:val="CommentReference"/>
            <w:rFonts w:asciiTheme="minorHAnsi" w:eastAsiaTheme="minorHAnsi" w:hAnsiTheme="minorHAnsi" w:cstheme="minorBidi"/>
            <w:b w:val="0"/>
            <w:bCs w:val="0"/>
            <w:color w:val="auto"/>
          </w:rPr>
          <w:commentReference w:id="0"/>
        </w:r>
      </w:ins>
      <w:ins w:id="3" w:author="Zeljko Rezek" w:date="2020-03-23T19:08:00Z">
        <w:r>
          <w:t xml:space="preserve">36-137: </w:t>
        </w:r>
      </w:ins>
      <w:r w:rsidR="0002761C">
        <w:t>Introducing Platform Surface Interior Angle and Its Role in Flake Formation, Size and Shape</w:t>
      </w:r>
    </w:p>
    <w:p w14:paraId="27ED45BC" w14:textId="55006CD3" w:rsidR="00363295" w:rsidRDefault="0002761C">
      <w:pPr>
        <w:pStyle w:val="Abstract"/>
      </w:pPr>
      <w:r>
        <w:t xml:space="preserve">Four ways archaeologists have tried to gain insights into how flintknapping creates lithic variability are fracture mechanics, controlled experimentation, replication and attribute studies of lithic assemblages. Of </w:t>
      </w:r>
      <w:del w:id="4" w:author="Sam Lin" w:date="2020-03-23T10:38:00Z">
        <w:r w:rsidDel="000529A3">
          <w:delText xml:space="preserve">the </w:delText>
        </w:r>
      </w:del>
      <w:r>
        <w:t xml:space="preserve">these, fracture mechanics has the advantage of being based more closely on first principles derived from physics and material sciences, but its practical application to controlled experimentation, replication and lithic studies more generally has been limited. Controlled experiments have the advantage of being able to explicitly quantify the contribution of individual variables to knapping outcomes, and the results of these experiments have provided models of flake formation that when applied to the archaeological record of flintknapping have provided insights into past behavior. Here we attempt to provide some linkage between fracture mechanics and the results of the controlled experiments to increase its explanatory and predictive power. We do this by </w:t>
      </w:r>
      <w:ins w:id="5" w:author="Jonathan Reeves" w:date="2020-03-27T13:18:00Z">
        <w:r w:rsidR="00E3585A">
          <w:t>documenting the</w:t>
        </w:r>
      </w:ins>
      <w:ins w:id="6" w:author="Jonathan Reeves" w:date="2020-03-27T13:19:00Z">
        <w:r w:rsidR="00E3585A">
          <w:t xml:space="preserve"> influence </w:t>
        </w:r>
      </w:ins>
      <w:del w:id="7" w:author="Jonathan Reeves" w:date="2020-03-27T13:18:00Z">
        <w:r w:rsidDel="00E3585A">
          <w:delText xml:space="preserve">looking for the impact </w:delText>
        </w:r>
      </w:del>
      <w:r>
        <w:t xml:space="preserve">of the </w:t>
      </w:r>
      <w:proofErr w:type="spellStart"/>
      <w:r>
        <w:t>Herztian</w:t>
      </w:r>
      <w:proofErr w:type="spellEnd"/>
      <w:r>
        <w:t xml:space="preserve"> cone of </w:t>
      </w:r>
      <w:del w:id="8" w:author="Jonathan Reeves" w:date="2020-03-27T13:19:00Z">
        <w:r w:rsidDel="00E3585A">
          <w:delText>percussion</w:delText>
        </w:r>
      </w:del>
      <w:ins w:id="9" w:author="Jonathan Reeves" w:date="2020-03-27T13:19:00Z">
        <w:r w:rsidR="00E3585A">
          <w:t>formation</w:t>
        </w:r>
      </w:ins>
      <w:r>
        <w:t xml:space="preserve">, </w:t>
      </w:r>
      <w:commentRangeStart w:id="10"/>
      <w:r>
        <w:t>a constant in fracture mechanics</w:t>
      </w:r>
      <w:commentRangeEnd w:id="10"/>
      <w:r w:rsidR="00E3585A">
        <w:rPr>
          <w:rStyle w:val="CommentReference"/>
        </w:rPr>
        <w:commentReference w:id="10"/>
      </w:r>
      <w:r>
        <w:t>, on flake platforms. We find that the platform width is a function of the Hertzian cone constant angle and the geometry of the platform edge. This finding strengthens the foundation of one of the models emerging from the controlled experiments and with some additional work should make it possible to merge more of the experimental results into a more comprehensive model.</w:t>
      </w:r>
    </w:p>
    <w:p w14:paraId="27ED45BD" w14:textId="77777777" w:rsidR="00363295" w:rsidRDefault="0002761C">
      <w:pPr>
        <w:pStyle w:val="Heading1"/>
      </w:pPr>
      <w:bookmarkStart w:id="11" w:name="introduction"/>
      <w:r>
        <w:t>Introduction</w:t>
      </w:r>
      <w:bookmarkEnd w:id="11"/>
    </w:p>
    <w:p w14:paraId="27ED45BE" w14:textId="5E84BD57" w:rsidR="00363295" w:rsidRDefault="0002761C">
      <w:pPr>
        <w:pStyle w:val="FirstParagraph"/>
      </w:pPr>
      <w:r>
        <w:t xml:space="preserve">There is considerable literature dedicated to better understanding how flakes form. </w:t>
      </w:r>
      <w:del w:id="12" w:author="Zeljko Rezek" w:date="2020-03-23T12:38:00Z">
        <w:r w:rsidDel="00382959">
          <w:delText>Roughly speaking, t</w:delText>
        </w:r>
      </w:del>
      <w:ins w:id="13" w:author="Zeljko Rezek" w:date="2020-03-23T12:38:00Z">
        <w:r w:rsidR="00382959">
          <w:t>T</w:t>
        </w:r>
      </w:ins>
      <w:r>
        <w:t xml:space="preserve">his </w:t>
      </w:r>
      <w:ins w:id="14" w:author="Zeljko Rezek" w:date="2020-03-23T12:38:00Z">
        <w:r w:rsidR="00382959">
          <w:t xml:space="preserve">understanding has been developed </w:t>
        </w:r>
      </w:ins>
      <w:ins w:id="15" w:author="Zeljko Rezek" w:date="2020-03-23T12:43:00Z">
        <w:r w:rsidR="00382959">
          <w:t xml:space="preserve">primarily </w:t>
        </w:r>
      </w:ins>
      <w:ins w:id="16" w:author="Zeljko Rezek" w:date="2020-03-23T12:38:00Z">
        <w:r w:rsidR="00382959">
          <w:t xml:space="preserve">through the field of </w:t>
        </w:r>
      </w:ins>
      <w:del w:id="17" w:author="Zeljko Rezek" w:date="2020-03-23T12:42:00Z">
        <w:r w:rsidDel="00382959">
          <w:delText xml:space="preserve">work falls into several broad categories which we can call </w:delText>
        </w:r>
      </w:del>
      <w:r>
        <w:t>fracture mechanics (e.g. </w:t>
      </w:r>
      <w:proofErr w:type="spellStart"/>
      <w:r>
        <w:t>Cotterell</w:t>
      </w:r>
      <w:proofErr w:type="spellEnd"/>
      <w:r>
        <w:t xml:space="preserve"> and </w:t>
      </w:r>
      <w:proofErr w:type="spellStart"/>
      <w:r>
        <w:t>Kaminga</w:t>
      </w:r>
      <w:proofErr w:type="spellEnd"/>
      <w:r>
        <w:t xml:space="preserve"> etc., </w:t>
      </w:r>
      <w:proofErr w:type="spellStart"/>
      <w:r>
        <w:t>Speth</w:t>
      </w:r>
      <w:proofErr w:type="spellEnd"/>
      <w:r>
        <w:t xml:space="preserve"> 1972)</w:t>
      </w:r>
      <w:ins w:id="18" w:author="Zeljko Rezek" w:date="2020-03-23T12:42:00Z">
        <w:r w:rsidR="00382959">
          <w:t xml:space="preserve"> and </w:t>
        </w:r>
      </w:ins>
      <w:del w:id="19" w:author="Zeljko Rezek" w:date="2020-03-23T12:42:00Z">
        <w:r w:rsidDel="00382959">
          <w:delText xml:space="preserve">, </w:delText>
        </w:r>
      </w:del>
      <w:r>
        <w:t xml:space="preserve">controlled </w:t>
      </w:r>
      <w:del w:id="20" w:author="Zeljko Rezek" w:date="2020-03-23T12:43:00Z">
        <w:r w:rsidDel="00382959">
          <w:delText xml:space="preserve">experiments </w:delText>
        </w:r>
      </w:del>
      <w:r>
        <w:t>(e.g. </w:t>
      </w:r>
      <w:proofErr w:type="spellStart"/>
      <w:r>
        <w:t>Speth</w:t>
      </w:r>
      <w:proofErr w:type="spellEnd"/>
      <w:r>
        <w:t xml:space="preserve">, </w:t>
      </w:r>
      <w:proofErr w:type="spellStart"/>
      <w:r>
        <w:t>Pelcin</w:t>
      </w:r>
      <w:proofErr w:type="spellEnd"/>
      <w:r>
        <w:t>, Dibble etc.)</w:t>
      </w:r>
      <w:ins w:id="21" w:author="Zeljko Rezek" w:date="2020-03-23T12:43:00Z">
        <w:r w:rsidR="00382959">
          <w:t xml:space="preserve"> and </w:t>
        </w:r>
      </w:ins>
      <w:del w:id="22" w:author="Zeljko Rezek" w:date="2020-03-23T12:43:00Z">
        <w:r w:rsidDel="00382959">
          <w:delText xml:space="preserve">, </w:delText>
        </w:r>
      </w:del>
      <w:r>
        <w:t>replicative experiment</w:t>
      </w:r>
      <w:ins w:id="23" w:author="Zeljko Rezek" w:date="2020-03-23T12:43:00Z">
        <w:r w:rsidR="00382959">
          <w:t>ation</w:t>
        </w:r>
      </w:ins>
      <w:del w:id="24" w:author="Zeljko Rezek" w:date="2020-03-23T12:43:00Z">
        <w:r w:rsidDel="00382959">
          <w:delText>s</w:delText>
        </w:r>
      </w:del>
      <w:r>
        <w:t xml:space="preserve"> (e.g. </w:t>
      </w:r>
      <w:proofErr w:type="spellStart"/>
      <w:r>
        <w:t>Eren</w:t>
      </w:r>
      <w:proofErr w:type="spellEnd"/>
      <w:r>
        <w:t xml:space="preserve"> etc.)</w:t>
      </w:r>
      <w:ins w:id="25" w:author="Zeljko Rezek" w:date="2020-03-23T12:43:00Z">
        <w:r w:rsidR="00382959">
          <w:t xml:space="preserve">. </w:t>
        </w:r>
      </w:ins>
      <w:del w:id="26" w:author="Zeljko Rezek" w:date="2020-03-23T12:43:00Z">
        <w:r w:rsidDel="00382959">
          <w:delText xml:space="preserve">, and attribute analysis of archaeological assemblages. </w:delText>
        </w:r>
      </w:del>
      <w:r>
        <w:t xml:space="preserve">These approaches have each their own strengths and weaknesses; however, one way to understand the differences between them is in the directionality of inference. </w:t>
      </w:r>
      <w:commentRangeStart w:id="27"/>
      <w:r>
        <w:t>Fracture mechanics starts with first principles, or laws drawn from physics and material sciences in particular, concerning how fractures should form in brittle solids to then</w:t>
      </w:r>
      <w:ins w:id="28" w:author="Zeljko Rezek" w:date="2020-03-23T12:45:00Z">
        <w:r w:rsidR="00382959">
          <w:t xml:space="preserve">, through explicit mathematical </w:t>
        </w:r>
      </w:ins>
      <w:ins w:id="29" w:author="Zeljko Rezek" w:date="2020-03-23T12:46:00Z">
        <w:r w:rsidR="00382959">
          <w:t>equations,</w:t>
        </w:r>
      </w:ins>
      <w:r>
        <w:t xml:space="preserve"> make </w:t>
      </w:r>
      <w:ins w:id="30" w:author="Sam Lin" w:date="2020-03-23T10:43:00Z">
        <w:r w:rsidR="000529A3">
          <w:t xml:space="preserve">deductive </w:t>
        </w:r>
      </w:ins>
      <w:r>
        <w:t>predictions about how flakes should look (size and shape) under varying conditions</w:t>
      </w:r>
      <w:ins w:id="31" w:author="Zeljko Rezek" w:date="2020-03-23T13:39:00Z">
        <w:r w:rsidR="00AB7C42">
          <w:t xml:space="preserve"> of force application and properties of the solid</w:t>
        </w:r>
      </w:ins>
      <w:del w:id="32" w:author="Zeljko Rezek" w:date="2020-03-23T13:40:00Z">
        <w:r w:rsidDel="00AB7C42">
          <w:delText xml:space="preserve"> (where the core is struck, the hammer type, how the platform is prepared, the angle of strike, etc.)</w:delText>
        </w:r>
      </w:del>
      <w:r>
        <w:t xml:space="preserve">. </w:t>
      </w:r>
      <w:commentRangeEnd w:id="27"/>
      <w:r w:rsidR="00E3585A">
        <w:rPr>
          <w:rStyle w:val="CommentReference"/>
        </w:rPr>
        <w:commentReference w:id="27"/>
      </w:r>
      <w:commentRangeStart w:id="33"/>
      <w:r>
        <w:t xml:space="preserve">To the contrary, controlled and replicative experiments </w:t>
      </w:r>
      <w:ins w:id="34" w:author="Zeljko Rezek" w:date="2020-03-23T13:37:00Z">
        <w:r w:rsidR="00AB7C42">
          <w:t xml:space="preserve">have been used as experiential approaches </w:t>
        </w:r>
      </w:ins>
      <w:del w:id="35" w:author="Zeljko Rezek" w:date="2020-03-23T13:38:00Z">
        <w:r w:rsidDel="00AB7C42">
          <w:delText>and studies of actual lithic assemblages look at empirical regularities in size and shape under</w:delText>
        </w:r>
      </w:del>
      <w:ins w:id="36" w:author="Zeljko Rezek" w:date="2020-03-23T13:38:00Z">
        <w:r w:rsidR="00AB7C42">
          <w:t>where observation of</w:t>
        </w:r>
      </w:ins>
      <w:r>
        <w:t xml:space="preserve"> varying conditions</w:t>
      </w:r>
      <w:ins w:id="37" w:author="Zeljko Rezek" w:date="2020-03-23T13:38:00Z">
        <w:r w:rsidR="00AB7C42">
          <w:t xml:space="preserve"> of flaking and core preparation</w:t>
        </w:r>
      </w:ins>
      <w:r>
        <w:t xml:space="preserve"> </w:t>
      </w:r>
      <w:ins w:id="38" w:author="Zeljko Rezek" w:date="2020-03-23T13:40:00Z">
        <w:r w:rsidR="00AB7C42">
          <w:t>(where the core is struck, the hammer type, how the platform is prepared, the angle of strike, etc.)</w:t>
        </w:r>
      </w:ins>
      <w:del w:id="39" w:author="Zeljko Rezek" w:date="2020-03-23T14:15:00Z">
        <w:r w:rsidDel="00340387">
          <w:delText>to build</w:delText>
        </w:r>
      </w:del>
      <w:ins w:id="40" w:author="Zeljko Rezek" w:date="2020-03-23T14:17:00Z">
        <w:r w:rsidR="00340387">
          <w:t xml:space="preserve"> leads </w:t>
        </w:r>
      </w:ins>
      <w:ins w:id="41" w:author="Sam Lin" w:date="2020-03-23T10:44:00Z">
        <w:del w:id="42" w:author="Zeljko Rezek" w:date="2020-03-23T14:17:00Z">
          <w:r w:rsidR="000529A3" w:rsidDel="00340387">
            <w:delText xml:space="preserve">, </w:delText>
          </w:r>
        </w:del>
        <w:r w:rsidR="000529A3">
          <w:t>inducti</w:t>
        </w:r>
        <w:commentRangeStart w:id="43"/>
        <w:r w:rsidR="000529A3">
          <w:t>vely</w:t>
        </w:r>
      </w:ins>
      <w:commentRangeEnd w:id="43"/>
      <w:r w:rsidR="0020118F">
        <w:rPr>
          <w:rStyle w:val="CommentReference"/>
        </w:rPr>
        <w:commentReference w:id="43"/>
      </w:r>
      <w:ins w:id="44" w:author="Zeljko Rezek" w:date="2020-03-23T14:15:00Z">
        <w:r w:rsidR="00340387">
          <w:t xml:space="preserve"> to building of</w:t>
        </w:r>
      </w:ins>
      <w:ins w:id="45" w:author="Sam Lin" w:date="2020-03-23T10:44:00Z">
        <w:del w:id="46" w:author="Zeljko Rezek" w:date="2020-03-23T14:15:00Z">
          <w:r w:rsidR="000529A3" w:rsidDel="00340387">
            <w:delText>,</w:delText>
          </w:r>
        </w:del>
      </w:ins>
      <w:r>
        <w:t xml:space="preserve"> statistical models of flake formation</w:t>
      </w:r>
      <w:ins w:id="47" w:author="Zeljko Rezek" w:date="2020-03-23T14:18:00Z">
        <w:r w:rsidR="00340387">
          <w:t xml:space="preserve"> without going explicitly into the first principles of </w:t>
        </w:r>
      </w:ins>
      <w:ins w:id="48" w:author="Zeljko Rezek" w:date="2020-03-23T14:19:00Z">
        <w:r w:rsidR="00340387">
          <w:t xml:space="preserve">solid </w:t>
        </w:r>
      </w:ins>
      <w:ins w:id="49" w:author="Zeljko Rezek" w:date="2020-03-23T14:18:00Z">
        <w:r w:rsidR="00340387">
          <w:t>fracture.</w:t>
        </w:r>
      </w:ins>
      <w:commentRangeEnd w:id="33"/>
      <w:r w:rsidR="00E3585A">
        <w:rPr>
          <w:rStyle w:val="CommentReference"/>
        </w:rPr>
        <w:commentReference w:id="33"/>
      </w:r>
      <w:del w:id="50" w:author="Zeljko Rezek" w:date="2020-03-23T14:16:00Z">
        <w:r w:rsidDel="00340387">
          <w:delText xml:space="preserve"> from which one can try to </w:delText>
        </w:r>
        <w:commentRangeStart w:id="51"/>
        <w:r w:rsidDel="00340387">
          <w:delText xml:space="preserve">infer first </w:delText>
        </w:r>
      </w:del>
      <w:commentRangeEnd w:id="51"/>
      <w:r w:rsidR="00340387">
        <w:rPr>
          <w:rStyle w:val="CommentReference"/>
        </w:rPr>
        <w:commentReference w:id="51"/>
      </w:r>
      <w:del w:id="52" w:author="Zeljko Rezek" w:date="2020-03-23T14:16:00Z">
        <w:r w:rsidDel="00340387">
          <w:delText>principles</w:delText>
        </w:r>
      </w:del>
      <w:r>
        <w:t xml:space="preserve">. </w:t>
      </w:r>
      <w:commentRangeStart w:id="53"/>
      <w:r>
        <w:t xml:space="preserve">Both </w:t>
      </w:r>
      <w:del w:id="54" w:author="Zeljko Rezek" w:date="2020-03-23T14:19:00Z">
        <w:r w:rsidDel="00340387">
          <w:delText>approaches</w:delText>
        </w:r>
      </w:del>
      <w:ins w:id="55" w:author="Zeljko Rezek" w:date="2020-03-23T14:53:00Z">
        <w:r w:rsidR="00005B78">
          <w:t>methods</w:t>
        </w:r>
      </w:ins>
      <w:del w:id="56" w:author="Zeljko Rezek" w:date="2020-03-23T14:19:00Z">
        <w:r w:rsidDel="00340387">
          <w:delText xml:space="preserve"> </w:delText>
        </w:r>
      </w:del>
      <w:ins w:id="57" w:author="Zeljko Rezek" w:date="2020-03-23T14:53:00Z">
        <w:r w:rsidR="00005B78">
          <w:t xml:space="preserve"> for understanding flake formation —</w:t>
        </w:r>
      </w:ins>
      <w:ins w:id="58" w:author="Zeljko Rezek" w:date="2020-03-23T14:54:00Z">
        <w:r w:rsidR="00005B78">
          <w:t>applying mathematical models of first principles</w:t>
        </w:r>
      </w:ins>
      <w:ins w:id="59" w:author="Zeljko Rezek" w:date="2020-03-23T14:55:00Z">
        <w:r w:rsidR="00005B78">
          <w:t xml:space="preserve"> of fracture mechanics</w:t>
        </w:r>
      </w:ins>
      <w:ins w:id="60" w:author="Zeljko Rezek" w:date="2020-03-23T14:54:00Z">
        <w:r w:rsidR="00005B78">
          <w:t xml:space="preserve"> and </w:t>
        </w:r>
      </w:ins>
      <w:ins w:id="61" w:author="Zeljko Rezek" w:date="2020-03-23T14:55:00Z">
        <w:r w:rsidR="00005B78">
          <w:t xml:space="preserve">building </w:t>
        </w:r>
      </w:ins>
      <w:ins w:id="62" w:author="Zeljko Rezek" w:date="2020-03-23T14:54:00Z">
        <w:r w:rsidR="00005B78">
          <w:t>statistical models</w:t>
        </w:r>
      </w:ins>
      <w:ins w:id="63" w:author="Zeljko Rezek" w:date="2020-03-23T14:55:00Z">
        <w:r w:rsidR="00005B78">
          <w:t xml:space="preserve"> between observed </w:t>
        </w:r>
      </w:ins>
      <w:ins w:id="64" w:author="Zeljko Rezek" w:date="2020-03-23T14:57:00Z">
        <w:r w:rsidR="00005B78">
          <w:t xml:space="preserve">experimental variables </w:t>
        </w:r>
      </w:ins>
      <w:ins w:id="65" w:author="Zeljko Rezek" w:date="2020-03-23T14:53:00Z">
        <w:r w:rsidR="00005B78">
          <w:t xml:space="preserve">— </w:t>
        </w:r>
      </w:ins>
      <w:r>
        <w:t>are, of course, valid and useful, and the relationship between what is learned from actually doing (experiments) and what is learned from knowing how it should work in principle (fracture mechanics) is</w:t>
      </w:r>
      <w:ins w:id="66" w:author="Zeljko Rezek" w:date="2020-03-23T14:58:00Z">
        <w:r w:rsidR="00005B78">
          <w:t xml:space="preserve">, </w:t>
        </w:r>
      </w:ins>
      <w:del w:id="67" w:author="Zeljko Rezek" w:date="2020-03-23T14:58:00Z">
        <w:r w:rsidDel="00005B78">
          <w:delText xml:space="preserve"> </w:delText>
        </w:r>
      </w:del>
      <w:ins w:id="68" w:author="Zeljko Rezek" w:date="2020-03-23T14:52:00Z">
        <w:r w:rsidR="00005B78">
          <w:t>or should be</w:t>
        </w:r>
      </w:ins>
      <w:ins w:id="69" w:author="Zeljko Rezek" w:date="2020-03-23T14:58:00Z">
        <w:r w:rsidR="00005B78">
          <w:t>,</w:t>
        </w:r>
      </w:ins>
      <w:ins w:id="70" w:author="Zeljko Rezek" w:date="2020-03-23T14:52:00Z">
        <w:r w:rsidR="00005B78">
          <w:t xml:space="preserve"> </w:t>
        </w:r>
      </w:ins>
      <w:r>
        <w:t xml:space="preserve">circular </w:t>
      </w:r>
      <w:commentRangeStart w:id="71"/>
      <w:r>
        <w:t xml:space="preserve">with each informing the other in an iterative </w:t>
      </w:r>
      <w:commentRangeEnd w:id="71"/>
      <w:r w:rsidR="00930E9D">
        <w:rPr>
          <w:rStyle w:val="CommentReference"/>
        </w:rPr>
        <w:commentReference w:id="71"/>
      </w:r>
      <w:r>
        <w:t>loop.</w:t>
      </w:r>
      <w:ins w:id="72" w:author="Zeljko Rezek" w:date="2020-03-23T14:58:00Z">
        <w:r w:rsidR="00005B78">
          <w:t xml:space="preserve"> </w:t>
        </w:r>
      </w:ins>
      <w:commentRangeEnd w:id="53"/>
      <w:r w:rsidR="00E3585A">
        <w:rPr>
          <w:rStyle w:val="CommentReference"/>
        </w:rPr>
        <w:commentReference w:id="53"/>
      </w:r>
      <w:ins w:id="73" w:author="Zeljko Rezek" w:date="2020-03-23T14:58:00Z">
        <w:r w:rsidR="00005B78">
          <w:t xml:space="preserve">Without this, we would be compelled to study flake </w:t>
        </w:r>
        <w:r w:rsidR="00005B78">
          <w:lastRenderedPageBreak/>
          <w:t>formation and the underlining principles of fracture through attribute analysis of archaeological assemblages.</w:t>
        </w:r>
      </w:ins>
    </w:p>
    <w:p w14:paraId="27ED45BF" w14:textId="2560A3AD" w:rsidR="00363295" w:rsidRDefault="0002761C">
      <w:pPr>
        <w:pStyle w:val="BodyText"/>
      </w:pPr>
      <w:r>
        <w:t>Understanding first principles causality from statistical modeling</w:t>
      </w:r>
      <w:ins w:id="74" w:author="Zeljko Rezek" w:date="2020-03-23T14:59:00Z">
        <w:r w:rsidR="00005B78">
          <w:t xml:space="preserve"> of attribute data</w:t>
        </w:r>
      </w:ins>
      <w:r>
        <w:t xml:space="preserve">, however, is challenging. </w:t>
      </w:r>
      <w:proofErr w:type="spellStart"/>
      <w:r>
        <w:t>McElreath</w:t>
      </w:r>
      <w:proofErr w:type="spellEnd"/>
      <w:r>
        <w:t xml:space="preserve"> (2018) gives the example of trying to understand the </w:t>
      </w:r>
      <w:commentRangeStart w:id="75"/>
      <w:r>
        <w:t>physics</w:t>
      </w:r>
      <w:commentRangeEnd w:id="75"/>
      <w:r w:rsidR="00F14853">
        <w:rPr>
          <w:rStyle w:val="CommentReference"/>
        </w:rPr>
        <w:commentReference w:id="75"/>
      </w:r>
      <w:r>
        <w:t xml:space="preserve"> behind race cars by measuring their attributes. </w:t>
      </w:r>
      <w:commentRangeStart w:id="76"/>
      <w:commentRangeStart w:id="77"/>
      <w:r>
        <w:t>Knowing the speed and handling characteristics of each car, eventually the right things could be measured on each car to build statistical models with enough predictive power to know how a new car might perform in a race, but it would be quite difficult to infer the general physical concepts (and laws) like torque, angular momentum, friction, conservation of energy, etc. from these statistical models. Of course, with prior knowledge of the physics, finding the right attributes to measure on the cars and statistical modeling are more quickly</w:t>
      </w:r>
      <w:ins w:id="78" w:author="Sam Lin" w:date="2020-03-23T10:45:00Z">
        <w:r w:rsidR="000529A3">
          <w:t xml:space="preserve"> and accurately</w:t>
        </w:r>
      </w:ins>
      <w:r>
        <w:t xml:space="preserve"> done. This is important because even when the physical laws are known, modeling them directly can be prohibitively complex or computationally expensive (e.g. air resistance) whereas experiments and statistical models can more efficiently arrive at useable solutions.</w:t>
      </w:r>
      <w:commentRangeEnd w:id="76"/>
      <w:r w:rsidR="00F14853">
        <w:rPr>
          <w:rStyle w:val="CommentReference"/>
        </w:rPr>
        <w:commentReference w:id="76"/>
      </w:r>
      <w:commentRangeEnd w:id="77"/>
      <w:r w:rsidR="00E3585A">
        <w:rPr>
          <w:rStyle w:val="CommentReference"/>
        </w:rPr>
        <w:commentReference w:id="77"/>
      </w:r>
    </w:p>
    <w:p w14:paraId="27ED45C0" w14:textId="158B1F1A" w:rsidR="00363295" w:rsidRDefault="00F14853">
      <w:pPr>
        <w:pStyle w:val="BodyText"/>
      </w:pPr>
      <w:ins w:id="79" w:author="Zeljko Rezek" w:date="2020-03-23T15:03:00Z">
        <w:r>
          <w:t xml:space="preserve">Admittedly, the circular relation between </w:t>
        </w:r>
      </w:ins>
      <w:del w:id="80" w:author="Zeljko Rezek" w:date="2020-03-23T15:03:00Z">
        <w:r w:rsidR="0002761C" w:rsidDel="00F14853">
          <w:delText>T</w:delText>
        </w:r>
      </w:del>
      <w:del w:id="81" w:author="Zeljko Rezek" w:date="2020-03-23T15:04:00Z">
        <w:r w:rsidR="0002761C" w:rsidDel="00F14853">
          <w:delText xml:space="preserve">he same is true of studies of </w:delText>
        </w:r>
      </w:del>
      <w:r w:rsidR="0002761C">
        <w:t>flake formation and the role of fracture mechanics within it</w:t>
      </w:r>
      <w:ins w:id="82" w:author="Zeljko Rezek" w:date="2020-03-23T15:04:00Z">
        <w:r>
          <w:t xml:space="preserve"> has been difficult to establish.</w:t>
        </w:r>
      </w:ins>
      <w:del w:id="83" w:author="Zeljko Rezek" w:date="2020-03-23T15:04:00Z">
        <w:r w:rsidR="0002761C" w:rsidDel="00F14853">
          <w:delText>.</w:delText>
        </w:r>
      </w:del>
      <w:r w:rsidR="0002761C">
        <w:t xml:space="preserve"> Fracture mechanics itself is a</w:t>
      </w:r>
      <w:ins w:id="84" w:author="Zeljko Rezek" w:date="2020-03-23T15:05:00Z">
        <w:r>
          <w:t xml:space="preserve"> longstanding and widely-applied</w:t>
        </w:r>
      </w:ins>
      <w:del w:id="85" w:author="Zeljko Rezek" w:date="2020-03-23T15:05:00Z">
        <w:r w:rsidR="0002761C" w:rsidDel="00F14853">
          <w:delText xml:space="preserve"> massive</w:delText>
        </w:r>
      </w:del>
      <w:r w:rsidR="0002761C">
        <w:t xml:space="preserve"> field of study, but </w:t>
      </w:r>
      <w:ins w:id="86" w:author="Zeljko Rezek" w:date="2020-03-23T15:05:00Z">
        <w:r>
          <w:t xml:space="preserve">its practical application has been </w:t>
        </w:r>
        <w:proofErr w:type="spellStart"/>
        <w:r>
          <w:t>exteremely</w:t>
        </w:r>
        <w:proofErr w:type="spellEnd"/>
        <w:r>
          <w:t xml:space="preserve"> limited in our field,  with </w:t>
        </w:r>
      </w:ins>
      <w:r w:rsidR="0002761C">
        <w:t xml:space="preserve">the best examples </w:t>
      </w:r>
      <w:del w:id="87" w:author="Zeljko Rezek" w:date="2020-03-23T15:06:00Z">
        <w:r w:rsidR="0002761C" w:rsidDel="00F14853">
          <w:delText>of its application to flake formation are</w:delText>
        </w:r>
      </w:del>
      <w:ins w:id="88" w:author="Zeljko Rezek" w:date="2020-03-23T15:06:00Z">
        <w:r>
          <w:t>coming</w:t>
        </w:r>
      </w:ins>
      <w:r w:rsidR="0002761C">
        <w:t xml:space="preserve"> from the papers of </w:t>
      </w:r>
      <w:proofErr w:type="spellStart"/>
      <w:r w:rsidR="0002761C">
        <w:t>Cotterell</w:t>
      </w:r>
      <w:proofErr w:type="spellEnd"/>
      <w:r w:rsidR="0002761C">
        <w:t xml:space="preserve"> and </w:t>
      </w:r>
      <w:proofErr w:type="spellStart"/>
      <w:r w:rsidR="0002761C">
        <w:t>Kamminga</w:t>
      </w:r>
      <w:proofErr w:type="spellEnd"/>
      <w:r w:rsidR="0002761C">
        <w:t xml:space="preserve"> () and of </w:t>
      </w:r>
      <w:proofErr w:type="spellStart"/>
      <w:r w:rsidR="0002761C">
        <w:t>Speth</w:t>
      </w:r>
      <w:proofErr w:type="spellEnd"/>
      <w:r w:rsidR="0002761C">
        <w:t xml:space="preserve"> (1972). These papers start with the physics of fracture mechanics in brittle solids to then explain how flakes are formed and, therefore, why they vary. Some </w:t>
      </w:r>
      <w:del w:id="89" w:author="Zeljko Rezek" w:date="2020-03-23T15:06:00Z">
        <w:r w:rsidR="0002761C" w:rsidDel="00F14853">
          <w:delText>aspects</w:delText>
        </w:r>
      </w:del>
      <w:ins w:id="90" w:author="Zeljko Rezek" w:date="2020-03-23T15:06:00Z">
        <w:r>
          <w:t>features</w:t>
        </w:r>
      </w:ins>
      <w:r w:rsidR="0002761C">
        <w:t xml:space="preserve">, like the bulb of percussion, are more easily directly accounted for in fracture mechanics </w:t>
      </w:r>
      <w:ins w:id="91" w:author="Zeljko Rezek" w:date="2020-03-23T15:06:00Z">
        <w:r>
          <w:t xml:space="preserve">(e.g., Hertzian cone formation) </w:t>
        </w:r>
      </w:ins>
      <w:r w:rsidR="0002761C">
        <w:t>whereas for other attributes, like flake size and shape, the conceptual and mathematical frameworks are provided. However, as with the just mentioned example of air resistance, translating the physics of how flakes are formed into a workable model that can predict flake size and shape given the relevant parameters (e.g. core shape, angle of blow, force of blow, etc.) has not come to pass (cf. </w:t>
      </w:r>
      <w:proofErr w:type="spellStart"/>
      <w:r w:rsidR="0002761C">
        <w:t>Speth</w:t>
      </w:r>
      <w:proofErr w:type="spellEnd"/>
      <w:r w:rsidR="0002761C">
        <w:t xml:space="preserve"> 1972), and it may not come to pass any time soon. [give example of age of the known universe fracture mechanics model].</w:t>
      </w:r>
    </w:p>
    <w:p w14:paraId="27ED45C1" w14:textId="404B5CF9" w:rsidR="00363295" w:rsidRDefault="0002761C">
      <w:pPr>
        <w:pStyle w:val="BodyText"/>
      </w:pPr>
      <w:r>
        <w:t>So instead, while some papers in controlled experiments in flake formation may cite papers from fracture mechanics, their approaches are all based on statistical modeling</w:t>
      </w:r>
      <w:ins w:id="92" w:author="Zeljko Rezek" w:date="2020-03-23T15:07:00Z">
        <w:r w:rsidR="00F14853">
          <w:t xml:space="preserve"> of the relations between variables of </w:t>
        </w:r>
      </w:ins>
      <w:ins w:id="93" w:author="Zeljko Rezek" w:date="2020-03-23T15:08:00Z">
        <w:r w:rsidR="00F14853">
          <w:t>flaking</w:t>
        </w:r>
      </w:ins>
      <w:ins w:id="94" w:author="Zeljko Rezek" w:date="2020-03-23T15:07:00Z">
        <w:r w:rsidR="00F14853">
          <w:t xml:space="preserve"> and flake outcomes</w:t>
        </w:r>
      </w:ins>
      <w:r>
        <w:t xml:space="preserve">. </w:t>
      </w:r>
      <w:proofErr w:type="spellStart"/>
      <w:r>
        <w:t>Speth’s</w:t>
      </w:r>
      <w:proofErr w:type="spellEnd"/>
      <w:r>
        <w:t xml:space="preserve"> work on this topic makes a good example. His 1972 paper uses fracture mechanics to derive a formula to predict flake size which is then tested against a set of actual flakes from a prehistoric site. By 1975 and again in 1981, </w:t>
      </w:r>
      <w:proofErr w:type="spellStart"/>
      <w:r>
        <w:t>Speth</w:t>
      </w:r>
      <w:proofErr w:type="spellEnd"/>
      <w:r>
        <w:t xml:space="preserve"> had moved to experimental approaches (ball bearings on glass) and the connection back to fracture mechanics had all but disappeared. Dibble goes further and </w:t>
      </w:r>
      <w:commentRangeStart w:id="95"/>
      <w:r>
        <w:t>simply dismisse</w:t>
      </w:r>
      <w:commentRangeEnd w:id="95"/>
      <w:r w:rsidR="00F14853">
        <w:rPr>
          <w:rStyle w:val="CommentReference"/>
        </w:rPr>
        <w:commentReference w:id="95"/>
      </w:r>
      <w:r>
        <w:t xml:space="preserve">s fracture mechanics from the start as nearly irrelevant (Dibble and Whittaker 1981). Instead of looking to fracture mechanics for insights into what to study, experimental studies are being informed by replicative </w:t>
      </w:r>
      <w:proofErr w:type="spellStart"/>
      <w:r>
        <w:t>knappers</w:t>
      </w:r>
      <w:proofErr w:type="spellEnd"/>
      <w:r>
        <w:t xml:space="preserve"> and observations on how actual lithic assemblages vary. Dibble is explicit in stating that his experimental research is based on what </w:t>
      </w:r>
      <w:proofErr w:type="spellStart"/>
      <w:r>
        <w:t>knappers</w:t>
      </w:r>
      <w:proofErr w:type="spellEnd"/>
      <w:r>
        <w:t xml:space="preserve"> would have been able to control (Dibble and Whittaker 1981; Dibble 1997). Coming back to the race car </w:t>
      </w:r>
      <w:r>
        <w:lastRenderedPageBreak/>
        <w:t xml:space="preserve">analogy, we are carefully building cars controlling for engine size, wheel configurations, foils, etc., things that are generally thought to be important for making </w:t>
      </w:r>
      <w:commentRangeStart w:id="96"/>
      <w:r>
        <w:t>a car go fast, and then measuring their speeds</w:t>
      </w:r>
      <w:commentRangeEnd w:id="96"/>
      <w:r w:rsidR="006C2B99">
        <w:rPr>
          <w:rStyle w:val="CommentReference"/>
        </w:rPr>
        <w:commentReference w:id="96"/>
      </w:r>
      <w:r>
        <w:t>.</w:t>
      </w:r>
      <w:ins w:id="97" w:author="Jonathan Reeves" w:date="2020-03-27T14:02:00Z">
        <w:r w:rsidR="00892D41">
          <w:t xml:space="preserve"> Although </w:t>
        </w:r>
      </w:ins>
      <w:del w:id="98" w:author="Jonathan Reeves" w:date="2020-03-27T14:02:00Z">
        <w:r w:rsidDel="00892D41">
          <w:delText xml:space="preserve"> Again, though, because </w:delText>
        </w:r>
      </w:del>
      <w:r>
        <w:t>it is also difficult to go in the other direction (from statistical modeling to first principles)</w:t>
      </w:r>
      <w:ins w:id="99" w:author="Zeljko Rezek" w:date="2020-03-23T15:22:00Z">
        <w:r w:rsidR="005D2BE6">
          <w:t xml:space="preserve"> due to the complexity of </w:t>
        </w:r>
      </w:ins>
      <w:ins w:id="100" w:author="Zeljko Rezek" w:date="2020-03-23T15:23:00Z">
        <w:r w:rsidR="005D2BE6">
          <w:t>variables</w:t>
        </w:r>
      </w:ins>
      <w:ins w:id="101" w:author="Zeljko Rezek" w:date="2020-03-23T15:22:00Z">
        <w:r w:rsidR="005D2BE6">
          <w:t xml:space="preserve"> involved in a </w:t>
        </w:r>
      </w:ins>
      <w:ins w:id="102" w:author="Zeljko Rezek" w:date="2020-03-23T15:23:00Z">
        <w:r w:rsidR="005D2BE6">
          <w:t>simple</w:t>
        </w:r>
      </w:ins>
      <w:ins w:id="103" w:author="Zeljko Rezek" w:date="2020-03-23T15:22:00Z">
        <w:r w:rsidR="005D2BE6">
          <w:t xml:space="preserve"> flaking event</w:t>
        </w:r>
      </w:ins>
      <w:r>
        <w:t xml:space="preserve">, the controlled experiment papers have not produced a general model of how flakes form. </w:t>
      </w:r>
      <w:commentRangeStart w:id="104"/>
      <w:r>
        <w:t xml:space="preserve">Instead, we have a series of statistical models that are difficult to relate to one another. </w:t>
      </w:r>
      <w:commentRangeEnd w:id="104"/>
      <w:r w:rsidR="00892D41">
        <w:rPr>
          <w:rStyle w:val="CommentReference"/>
        </w:rPr>
        <w:commentReference w:id="104"/>
      </w:r>
      <w:r>
        <w:t>The strongest and most influential of these is the</w:t>
      </w:r>
      <w:ins w:id="105" w:author="Sam Lin" w:date="2020-03-23T10:58:00Z">
        <w:r w:rsidR="007545C6">
          <w:t xml:space="preserve"> model of Exterior Platform Angle and Platform Depth, or the</w:t>
        </w:r>
      </w:ins>
      <w:r>
        <w:t xml:space="preserve"> EPA-PD model.</w:t>
      </w:r>
    </w:p>
    <w:p w14:paraId="27ED45C2" w14:textId="71C207E0" w:rsidR="00363295" w:rsidRDefault="0002761C">
      <w:pPr>
        <w:pStyle w:val="BodyText"/>
      </w:pPr>
      <w:r>
        <w:t>The EPA-PD model states that flake size (</w:t>
      </w:r>
      <w:ins w:id="106" w:author="Zeljko Rezek" w:date="2020-03-24T09:33:00Z">
        <w:r w:rsidR="00FD1D12">
          <w:t>weight</w:t>
        </w:r>
      </w:ins>
      <w:del w:id="107" w:author="Zeljko Rezek" w:date="2020-03-24T09:33:00Z">
        <w:r w:rsidDel="00FD1D12">
          <w:delText>mass</w:delText>
        </w:r>
      </w:del>
      <w:r>
        <w:t xml:space="preserve">) is primarily a function of two important variables: exterior platform angle (EPA) and platform depth (PD). Increasing either increases flake size, but the relationship between the two is geometric such that at higher values of EPA changes in PD have a greater effect on flake size. </w:t>
      </w:r>
      <w:commentRangeStart w:id="108"/>
      <w:r>
        <w:t>The EPA-PD model has been replicated in multiple experiments</w:t>
      </w:r>
      <w:ins w:id="109" w:author="Sam Lin" w:date="2020-03-23T11:04:00Z">
        <w:r w:rsidR="005F3FC0">
          <w:t>, including those in the material sciences</w:t>
        </w:r>
      </w:ins>
      <w:r>
        <w:t xml:space="preserve"> (Dibble and Whittaker 1981; Dibble and </w:t>
      </w:r>
      <w:proofErr w:type="spellStart"/>
      <w:r>
        <w:t>Pelcin</w:t>
      </w:r>
      <w:proofErr w:type="spellEnd"/>
      <w:r>
        <w:t xml:space="preserve"> 1995; </w:t>
      </w:r>
      <w:proofErr w:type="spellStart"/>
      <w:r>
        <w:t>Speth</w:t>
      </w:r>
      <w:proofErr w:type="spellEnd"/>
      <w:r>
        <w:t xml:space="preserve"> 1975, 1981</w:t>
      </w:r>
      <w:ins w:id="110" w:author="Sam Lin" w:date="2020-03-23T11:02:00Z">
        <w:r w:rsidR="005F3FC0">
          <w:t xml:space="preserve">; Dibble and </w:t>
        </w:r>
        <w:proofErr w:type="spellStart"/>
        <w:r w:rsidR="005F3FC0">
          <w:t>Rezek</w:t>
        </w:r>
        <w:proofErr w:type="spellEnd"/>
        <w:r w:rsidR="005F3FC0">
          <w:t xml:space="preserve"> 2009; Lin et al.</w:t>
        </w:r>
      </w:ins>
      <w:ins w:id="111" w:author="Sam Lin" w:date="2020-03-23T11:03:00Z">
        <w:r w:rsidR="005F3FC0">
          <w:t xml:space="preserve"> 2013</w:t>
        </w:r>
      </w:ins>
      <w:ins w:id="112" w:author="Sam Lin" w:date="2020-03-23T11:04:00Z">
        <w:r w:rsidR="005F3FC0">
          <w:t xml:space="preserve">; </w:t>
        </w:r>
        <w:commentRangeStart w:id="113"/>
        <w:r w:rsidR="005F3FC0">
          <w:t>C</w:t>
        </w:r>
      </w:ins>
      <w:ins w:id="114" w:author="Sam Lin" w:date="2020-03-23T15:31:00Z">
        <w:r>
          <w:t>h</w:t>
        </w:r>
      </w:ins>
      <w:ins w:id="115" w:author="Sam Lin" w:date="2020-03-23T11:04:00Z">
        <w:r w:rsidR="005F3FC0">
          <w:t>ai and Lawn 2007</w:t>
        </w:r>
      </w:ins>
      <w:ins w:id="116" w:author="Sam Lin" w:date="2020-03-23T15:31:00Z">
        <w:r>
          <w:t>a</w:t>
        </w:r>
        <w:commentRangeEnd w:id="113"/>
        <w:r>
          <w:rPr>
            <w:rStyle w:val="CommentReference"/>
          </w:rPr>
          <w:commentReference w:id="113"/>
        </w:r>
      </w:ins>
      <w:r>
        <w:t>), is known to work across raw material types (</w:t>
      </w:r>
      <w:proofErr w:type="spellStart"/>
      <w:r>
        <w:t>Dogandzic</w:t>
      </w:r>
      <w:proofErr w:type="spellEnd"/>
      <w:r>
        <w:t xml:space="preserve"> et al. 2010), is known to work in actual lithic assemblages (Dibble 1997</w:t>
      </w:r>
      <w:ins w:id="117" w:author="Sam Lin" w:date="2020-03-23T11:04:00Z">
        <w:r w:rsidR="005F3FC0">
          <w:t>; Lin et al. 2013</w:t>
        </w:r>
      </w:ins>
      <w:ins w:id="118" w:author="Sam Lin" w:date="2020-03-23T11:08:00Z">
        <w:r w:rsidR="005F3FC0">
          <w:t xml:space="preserve">; </w:t>
        </w:r>
        <w:proofErr w:type="spellStart"/>
        <w:r w:rsidR="005F3FC0">
          <w:t>Rezek</w:t>
        </w:r>
        <w:proofErr w:type="spellEnd"/>
        <w:r w:rsidR="005F3FC0">
          <w:t xml:space="preserve"> et al. 2018</w:t>
        </w:r>
      </w:ins>
      <w:r>
        <w:t xml:space="preserve">), and is argued </w:t>
      </w:r>
      <w:ins w:id="119" w:author="Zeljko Rezek" w:date="2020-03-23T15:26:00Z">
        <w:r w:rsidR="005D2BE6">
          <w:t xml:space="preserve">that is certain settings of core surface morphology it can override the effects of that morphology </w:t>
        </w:r>
      </w:ins>
      <w:del w:id="120" w:author="Zeljko Rezek" w:date="2020-03-23T15:27:00Z">
        <w:r w:rsidDel="005D2BE6">
          <w:delText xml:space="preserve">to have a stronger effect </w:delText>
        </w:r>
      </w:del>
      <w:r>
        <w:t xml:space="preserve">on flake size and shape </w:t>
      </w:r>
      <w:del w:id="121" w:author="Zeljko Rezek" w:date="2020-03-23T15:27:00Z">
        <w:r w:rsidDel="005D2BE6">
          <w:delText xml:space="preserve">than does core surface morphology </w:delText>
        </w:r>
      </w:del>
      <w:r>
        <w:t>(</w:t>
      </w:r>
      <w:proofErr w:type="spellStart"/>
      <w:r>
        <w:t>Pelcin</w:t>
      </w:r>
      <w:proofErr w:type="spellEnd"/>
      <w:r>
        <w:t xml:space="preserve"> 1997; </w:t>
      </w:r>
      <w:proofErr w:type="spellStart"/>
      <w:r>
        <w:t>Rezek</w:t>
      </w:r>
      <w:proofErr w:type="spellEnd"/>
      <w:r>
        <w:t xml:space="preserve"> et al. 2011).</w:t>
      </w:r>
      <w:commentRangeEnd w:id="108"/>
      <w:r w:rsidR="00892D41">
        <w:rPr>
          <w:rStyle w:val="CommentReference"/>
        </w:rPr>
        <w:commentReference w:id="108"/>
      </w:r>
      <w:r>
        <w:t xml:space="preserve"> The EPA-PD model of flake formation, however, </w:t>
      </w:r>
      <w:ins w:id="122" w:author="Zeljko Rezek" w:date="2020-03-23T15:31:00Z">
        <w:r w:rsidR="00F523C8">
          <w:t xml:space="preserve">cannot be used to </w:t>
        </w:r>
        <w:r w:rsidR="001C6D1C">
          <w:t>explain all the variability</w:t>
        </w:r>
      </w:ins>
      <w:ins w:id="123" w:author="Zeljko Rezek" w:date="2020-03-23T15:38:00Z">
        <w:r w:rsidR="00F523C8">
          <w:t xml:space="preserve"> on its own</w:t>
        </w:r>
      </w:ins>
      <w:del w:id="124" w:author="Zeljko Rezek" w:date="2020-03-23T15:31:00Z">
        <w:r w:rsidDel="00F523C8">
          <w:delText>has some weaknesses</w:delText>
        </w:r>
      </w:del>
      <w:r>
        <w:t xml:space="preserve">. For instance, beveled flakes, where the </w:t>
      </w:r>
      <w:del w:id="125" w:author="Zeljko Rezek" w:date="2020-03-23T15:28:00Z">
        <w:r w:rsidDel="005D2BE6">
          <w:delText xml:space="preserve">area </w:delText>
        </w:r>
      </w:del>
      <w:ins w:id="126" w:author="Zeljko Rezek" w:date="2020-03-23T15:28:00Z">
        <w:r w:rsidR="005D2BE6">
          <w:t xml:space="preserve">volume </w:t>
        </w:r>
      </w:ins>
      <w:r>
        <w:t>behind the platform is thinned, are not easily included into the model (Leader et al. 2017). Beveled flakes are typically larger (</w:t>
      </w:r>
      <w:ins w:id="127" w:author="Zeljko Rezek" w:date="2020-03-24T09:34:00Z">
        <w:r w:rsidR="00FD1D12">
          <w:t>weight</w:t>
        </w:r>
      </w:ins>
      <w:del w:id="128" w:author="Zeljko Rezek" w:date="2020-03-24T09:34:00Z">
        <w:r w:rsidDel="00FD1D12">
          <w:delText>mass</w:delText>
        </w:r>
      </w:del>
      <w:r>
        <w:t>) than the EPA-PD models predicts given their lower platform depths. The EPA-PD model also does not explain why flake size and shape change with varying angles of blow</w:t>
      </w:r>
      <w:ins w:id="129" w:author="Sam Lin" w:date="2020-03-23T11:36:00Z">
        <w:r w:rsidR="002A471A">
          <w:t xml:space="preserve"> and platform shape</w:t>
        </w:r>
      </w:ins>
      <w:r>
        <w:t xml:space="preserve"> (</w:t>
      </w:r>
      <w:ins w:id="130" w:author="Sam Lin" w:date="2020-03-23T11:36:00Z">
        <w:r w:rsidR="002A471A">
          <w:t xml:space="preserve">Clarkson and Hiscock 2011; </w:t>
        </w:r>
      </w:ins>
      <w:ins w:id="131" w:author="Sam Lin" w:date="2020-03-23T11:05:00Z">
        <w:r w:rsidR="005F3FC0">
          <w:t xml:space="preserve">Dibble and </w:t>
        </w:r>
        <w:proofErr w:type="spellStart"/>
        <w:r w:rsidR="005F3FC0">
          <w:t>Rezek</w:t>
        </w:r>
        <w:proofErr w:type="spellEnd"/>
        <w:r w:rsidR="005F3FC0">
          <w:t xml:space="preserve"> 2009; </w:t>
        </w:r>
      </w:ins>
      <w:r>
        <w:t xml:space="preserve">Magnani et al. 2014), and it does not account for flake width, which is obviously a major component of shape. It is also worth noting that while the percentage of variability in </w:t>
      </w:r>
      <w:del w:id="132" w:author="Zeljko Rezek" w:date="2020-03-24T09:36:00Z">
        <w:r w:rsidDel="00E417B5">
          <w:delText xml:space="preserve">mass </w:delText>
        </w:r>
      </w:del>
      <w:ins w:id="133" w:author="Zeljko Rezek" w:date="2020-03-24T09:36:00Z">
        <w:r w:rsidR="00E417B5">
          <w:t xml:space="preserve">weight </w:t>
        </w:r>
      </w:ins>
      <w:r>
        <w:t>explained by the EPA-PD model</w:t>
      </w:r>
      <w:ins w:id="134" w:author="Jonathan Reeves" w:date="2020-03-27T14:09:00Z">
        <w:r w:rsidR="00892D41">
          <w:t>(</w:t>
        </w:r>
      </w:ins>
      <w:ins w:id="135" w:author="Sam Lin" w:date="2020-03-23T11:29:00Z">
        <w:del w:id="136" w:author="Jonathan Reeves" w:date="2020-03-27T14:09:00Z">
          <w:r w:rsidR="00FD4DF3" w:rsidDel="00892D41">
            <w:delText xml:space="preserve">, or </w:delText>
          </w:r>
        </w:del>
        <w:r w:rsidR="00FD4DF3">
          <w:t>R</w:t>
        </w:r>
        <w:r w:rsidR="00FD4DF3" w:rsidRPr="00892D41">
          <w:rPr>
            <w:vertAlign w:val="superscript"/>
            <w:rPrChange w:id="137" w:author="Jonathan Reeves" w:date="2020-03-27T14:09:00Z">
              <w:rPr/>
            </w:rPrChange>
          </w:rPr>
          <w:t>2</w:t>
        </w:r>
      </w:ins>
      <w:ins w:id="138" w:author="Jonathan Reeves" w:date="2020-03-27T14:09:00Z">
        <w:r w:rsidR="00892D41">
          <w:t>)</w:t>
        </w:r>
      </w:ins>
      <w:ins w:id="139" w:author="Sam Lin" w:date="2020-03-23T11:29:00Z">
        <w:del w:id="140" w:author="Jonathan Reeves" w:date="2020-03-27T14:09:00Z">
          <w:r w:rsidR="00FD4DF3" w:rsidDel="00892D41">
            <w:delText>,</w:delText>
          </w:r>
        </w:del>
      </w:ins>
      <w:r>
        <w:t xml:space="preserve"> is typically high in the Dibble glass experiments, it is far lower in actual lithic assemblages</w:t>
      </w:r>
      <w:ins w:id="141" w:author="Sam Lin" w:date="2020-03-23T11:32:00Z">
        <w:r w:rsidR="00FD4DF3">
          <w:t xml:space="preserve"> (Clarkson and Hiscock 2011)</w:t>
        </w:r>
      </w:ins>
      <w:r>
        <w:t>. It is low enough that its utility for measuring retouch intensity (i.e. knowing how much mass has been removed from a flake through retouch) is limited (</w:t>
      </w:r>
      <w:ins w:id="142" w:author="Sam Lin" w:date="2020-03-23T11:06:00Z">
        <w:r w:rsidR="005F3FC0">
          <w:t xml:space="preserve">Hiscock and </w:t>
        </w:r>
        <w:proofErr w:type="spellStart"/>
        <w:r w:rsidR="005F3FC0">
          <w:t>Tabrett</w:t>
        </w:r>
        <w:proofErr w:type="spellEnd"/>
        <w:r w:rsidR="005F3FC0">
          <w:t xml:space="preserve"> 2010; </w:t>
        </w:r>
      </w:ins>
      <w:proofErr w:type="spellStart"/>
      <w:r>
        <w:t>Dogandzic</w:t>
      </w:r>
      <w:proofErr w:type="spellEnd"/>
      <w:r>
        <w:t xml:space="preserve"> </w:t>
      </w:r>
      <w:ins w:id="143" w:author="Sam Lin" w:date="2020-03-23T11:05:00Z">
        <w:r w:rsidR="005F3FC0">
          <w:t>et al. 2010</w:t>
        </w:r>
      </w:ins>
      <w:del w:id="144" w:author="Sam Lin" w:date="2020-03-23T11:05:00Z">
        <w:r w:rsidDel="005F3FC0">
          <w:delText>PLOS One</w:delText>
        </w:r>
      </w:del>
      <w:r>
        <w:t xml:space="preserve">), and so there have been various proposals to improve the statistical modeling of flake </w:t>
      </w:r>
      <w:del w:id="145" w:author="Zeljko Rezek" w:date="2020-03-24T09:36:00Z">
        <w:r w:rsidDel="00E417B5">
          <w:delText xml:space="preserve">mass </w:delText>
        </w:r>
      </w:del>
      <w:ins w:id="146" w:author="Zeljko Rezek" w:date="2020-03-24T09:36:00Z">
        <w:r w:rsidR="00E417B5">
          <w:t xml:space="preserve">weight </w:t>
        </w:r>
      </w:ins>
      <w:r>
        <w:t xml:space="preserve">from different sets of measures (Braun et al.; </w:t>
      </w:r>
      <w:proofErr w:type="spellStart"/>
      <w:r>
        <w:t>Dogandzig</w:t>
      </w:r>
      <w:proofErr w:type="spellEnd"/>
      <w:r>
        <w:t xml:space="preserve"> et al.; Archer et al.). Again, though, </w:t>
      </w:r>
      <w:ins w:id="147" w:author="Sam Lin" w:date="2020-03-23T11:07:00Z">
        <w:r w:rsidR="005F3FC0">
          <w:t xml:space="preserve">without a general theory, </w:t>
        </w:r>
      </w:ins>
      <w:r>
        <w:t xml:space="preserve">it is not really clear why one measurement technique should work better than another, </w:t>
      </w:r>
      <w:commentRangeStart w:id="148"/>
      <w:r>
        <w:t>and success is measured by R</w:t>
      </w:r>
      <w:r w:rsidRPr="00892D41">
        <w:rPr>
          <w:vertAlign w:val="superscript"/>
          <w:rPrChange w:id="149" w:author="Jonathan Reeves" w:date="2020-03-27T14:10:00Z">
            <w:rPr/>
          </w:rPrChange>
        </w:rPr>
        <w:t xml:space="preserve">2 </w:t>
      </w:r>
      <w:r>
        <w:t>values</w:t>
      </w:r>
      <w:ins w:id="150" w:author="Sam Lin" w:date="2020-03-23T11:07:00Z">
        <w:r w:rsidR="005F3FC0">
          <w:t xml:space="preserve"> again empirical data instead of theoretical predictions</w:t>
        </w:r>
      </w:ins>
      <w:r>
        <w:t xml:space="preserve"> </w:t>
      </w:r>
      <w:commentRangeEnd w:id="148"/>
      <w:r w:rsidR="005F3FC0">
        <w:rPr>
          <w:rStyle w:val="CommentReference"/>
        </w:rPr>
        <w:commentReference w:id="148"/>
      </w:r>
      <w:r>
        <w:t xml:space="preserve">(e.g. Muller and Clarkson; Archer). The problem is that </w:t>
      </w:r>
      <w:del w:id="151" w:author="Zeljko Rezek" w:date="2020-03-23T15:36:00Z">
        <w:r w:rsidDel="00F523C8">
          <w:delText xml:space="preserve">we still do not know really </w:delText>
        </w:r>
      </w:del>
      <w:ins w:id="152" w:author="Zeljko Rezek" w:date="2020-03-23T15:36:00Z">
        <w:r w:rsidR="00F523C8">
          <w:t xml:space="preserve">our knowledge of </w:t>
        </w:r>
      </w:ins>
      <w:r>
        <w:t xml:space="preserve">how flake formation works </w:t>
      </w:r>
      <w:ins w:id="153" w:author="Zeljko Rezek" w:date="2020-03-23T15:36:00Z">
        <w:r w:rsidR="00F523C8">
          <w:t xml:space="preserve">is still </w:t>
        </w:r>
      </w:ins>
      <w:ins w:id="154" w:author="Zeljko Rezek" w:date="2020-03-23T15:37:00Z">
        <w:r w:rsidR="00F523C8">
          <w:t xml:space="preserve">too </w:t>
        </w:r>
      </w:ins>
      <w:ins w:id="155" w:author="Zeljko Rezek" w:date="2020-03-23T15:36:00Z">
        <w:r w:rsidR="00F523C8">
          <w:t xml:space="preserve">limited </w:t>
        </w:r>
      </w:ins>
      <w:del w:id="156" w:author="Zeljko Rezek" w:date="2020-03-23T15:36:00Z">
        <w:r w:rsidDel="00F523C8">
          <w:delText>in</w:delText>
        </w:r>
      </w:del>
      <w:del w:id="157" w:author="Zeljko Rezek" w:date="2020-03-23T15:37:00Z">
        <w:r w:rsidDel="00F523C8">
          <w:delText xml:space="preserve"> a way that</w:delText>
        </w:r>
      </w:del>
      <w:ins w:id="158" w:author="Zeljko Rezek" w:date="2020-03-23T15:37:00Z">
        <w:r w:rsidR="00F523C8">
          <w:t>to be</w:t>
        </w:r>
      </w:ins>
      <w:r>
        <w:t xml:space="preserve"> translate</w:t>
      </w:r>
      <w:ins w:id="159" w:author="Zeljko Rezek" w:date="2020-03-23T15:37:00Z">
        <w:r w:rsidR="00F523C8">
          <w:t>d</w:t>
        </w:r>
      </w:ins>
      <w:del w:id="160" w:author="Zeljko Rezek" w:date="2020-03-23T15:37:00Z">
        <w:r w:rsidDel="00F523C8">
          <w:delText>s</w:delText>
        </w:r>
      </w:del>
      <w:r>
        <w:t xml:space="preserve"> to measurable attributes.</w:t>
      </w:r>
    </w:p>
    <w:p w14:paraId="27ED45C3" w14:textId="777B28B7" w:rsidR="00363295" w:rsidRDefault="0002761C">
      <w:pPr>
        <w:pStyle w:val="BodyText"/>
        <w:rPr>
          <w:ins w:id="161" w:author="Sam Lin" w:date="2020-03-23T13:24:00Z"/>
        </w:rPr>
      </w:pPr>
      <w:r>
        <w:t xml:space="preserve">Here we propose to build on the EPA-PD model by 1) switching the focus from variables controlled by the </w:t>
      </w:r>
      <w:proofErr w:type="spellStart"/>
      <w:r>
        <w:t>knapper</w:t>
      </w:r>
      <w:proofErr w:type="spellEnd"/>
      <w:r>
        <w:t xml:space="preserve"> to variables that might be more directly related to flake initiation and formation</w:t>
      </w:r>
      <w:ins w:id="162" w:author="Sam Lin" w:date="2020-03-23T11:11:00Z">
        <w:r w:rsidR="005F3FC0">
          <w:t>,</w:t>
        </w:r>
      </w:ins>
      <w:r>
        <w:t xml:space="preserve"> and by 2) drawing insights from the fracture mechanics literature in doing so. In particular, we start with the proposal that </w:t>
      </w:r>
      <w:r>
        <w:lastRenderedPageBreak/>
        <w:t xml:space="preserve">Hertzian cones, a constant in percussive fracture mechanics, have a measurable impact on where the fracture initiates, and this in turn plays an important role in determining flake size and shape. </w:t>
      </w:r>
      <w:commentRangeStart w:id="163"/>
      <w:r>
        <w:t>We model this proposal as follows</w:t>
      </w:r>
      <w:commentRangeEnd w:id="163"/>
      <w:r w:rsidR="00892D41">
        <w:rPr>
          <w:rStyle w:val="CommentReference"/>
        </w:rPr>
        <w:commentReference w:id="163"/>
      </w:r>
      <w:r>
        <w:t xml:space="preserve">. When a core is struck, the fracture initially </w:t>
      </w:r>
      <w:del w:id="164" w:author="Jonathan Reeves" w:date="2020-03-27T14:12:00Z">
        <w:r w:rsidDel="00AA4A3E">
          <w:delText>travels from</w:delText>
        </w:r>
      </w:del>
      <w:ins w:id="165" w:author="Jonathan Reeves" w:date="2020-03-27T14:12:00Z">
        <w:r w:rsidR="00AA4A3E">
          <w:t>produces a “cone crack”</w:t>
        </w:r>
      </w:ins>
      <w:r>
        <w:t xml:space="preserve"> the point of percussion</w:t>
      </w:r>
      <w:ins w:id="166" w:author="Jonathan Reeves" w:date="2020-03-27T14:12:00Z">
        <w:r w:rsidR="00AA4A3E">
          <w:t xml:space="preserve"> </w:t>
        </w:r>
      </w:ins>
      <w:ins w:id="167" w:author="Jonathan Reeves" w:date="2020-03-27T14:13:00Z">
        <w:r w:rsidR="00AA4A3E">
          <w:t>(Figure?)</w:t>
        </w:r>
      </w:ins>
      <w:ins w:id="168" w:author="Jonathan Reeves" w:date="2020-03-27T14:12:00Z">
        <w:r w:rsidR="00AA4A3E">
          <w:t xml:space="preserve">. </w:t>
        </w:r>
      </w:ins>
      <w:r>
        <w:t xml:space="preserve"> </w:t>
      </w:r>
      <w:ins w:id="169" w:author="Jonathan Reeves" w:date="2020-03-27T14:13:00Z">
        <w:r w:rsidR="00AA4A3E">
          <w:t xml:space="preserve">The angle of the cone produced </w:t>
        </w:r>
      </w:ins>
      <w:del w:id="170" w:author="Jonathan Reeves" w:date="2020-03-27T14:14:00Z">
        <w:r w:rsidDel="00AA4A3E">
          <w:delText>at a fixed angle that corresponds to the Hertzian cone angle</w:delText>
        </w:r>
      </w:del>
      <w:ins w:id="171" w:author="Jonathan Reeves" w:date="2020-03-27T14:14:00Z">
        <w:r w:rsidR="00AA4A3E">
          <w:t>is dependent on the material in which the crack forms (</w:t>
        </w:r>
      </w:ins>
      <w:ins w:id="172" w:author="Jonathan Reeves" w:date="2020-03-27T14:15:00Z">
        <w:r w:rsidR="00AA4A3E">
          <w:t>Fischer-Cribbs 2007)</w:t>
        </w:r>
      </w:ins>
      <w:r>
        <w:t xml:space="preserve">. </w:t>
      </w:r>
      <w:ins w:id="173" w:author="Jonathan Reeves" w:date="2020-03-27T14:17:00Z">
        <w:r w:rsidR="00AA4A3E">
          <w:t xml:space="preserve">In glass, this </w:t>
        </w:r>
      </w:ins>
      <w:del w:id="174" w:author="Jonathan Reeves" w:date="2020-03-27T14:17:00Z">
        <w:r w:rsidDel="00AA4A3E">
          <w:delText xml:space="preserve">This </w:delText>
        </w:r>
      </w:del>
      <w:ins w:id="175" w:author="Jonathan Reeves" w:date="2020-03-27T14:17:00Z">
        <w:r w:rsidR="00AA4A3E">
          <w:t xml:space="preserve">angle is </w:t>
        </w:r>
      </w:ins>
      <w:del w:id="176" w:author="Jonathan Reeves" w:date="2020-03-27T14:17:00Z">
        <w:r w:rsidDel="00AA4A3E">
          <w:delText xml:space="preserve">angle has been measured in glass at </w:delText>
        </w:r>
      </w:del>
      <w:r>
        <w:t>68.5 degrees or 137 across the full cone (</w:t>
      </w:r>
      <w:proofErr w:type="spellStart"/>
      <w:r>
        <w:t>Roesler</w:t>
      </w:r>
      <w:proofErr w:type="spellEnd"/>
      <w:r>
        <w:t xml:space="preserve"> 1956) and is similarly reported to be 136 degrees in </w:t>
      </w:r>
      <w:proofErr w:type="spellStart"/>
      <w:r>
        <w:t>Cotterell</w:t>
      </w:r>
      <w:proofErr w:type="spellEnd"/>
      <w:r>
        <w:t xml:space="preserve"> and </w:t>
      </w:r>
      <w:proofErr w:type="spellStart"/>
      <w:r>
        <w:t>Kaminga</w:t>
      </w:r>
      <w:proofErr w:type="spellEnd"/>
      <w:r>
        <w:t xml:space="preserve"> (1987). </w:t>
      </w:r>
      <w:commentRangeStart w:id="177"/>
      <w:del w:id="178" w:author="Jonathan Reeves" w:date="2020-03-27T14:15:00Z">
        <w:r w:rsidDel="00AA4A3E">
          <w:delText xml:space="preserve">Importantly, this angle varies only with raw material type (). </w:delText>
        </w:r>
      </w:del>
      <w:r>
        <w:t xml:space="preserve">Changing the type of indenter (hard versus soft hammer), the size of the indenter, or the force with which the material is struck do not change the cone angle (). </w:t>
      </w:r>
      <w:commentRangeStart w:id="179"/>
      <w:r>
        <w:t xml:space="preserve">Changing the angle of blow likely changes the orientation of the cone, but it does not change its angle (). </w:t>
      </w:r>
      <w:commentRangeEnd w:id="179"/>
      <w:r w:rsidR="00AA4A3E">
        <w:rPr>
          <w:rStyle w:val="CommentReference"/>
        </w:rPr>
        <w:commentReference w:id="179"/>
      </w:r>
      <w:commentRangeStart w:id="180"/>
      <w:r>
        <w:t xml:space="preserve">When the fracture, spreading at this constant angle, </w:t>
      </w:r>
      <w:commentRangeStart w:id="181"/>
      <w:r>
        <w:t>encounters</w:t>
      </w:r>
      <w:commentRangeEnd w:id="181"/>
      <w:r w:rsidR="00E37033">
        <w:rPr>
          <w:rStyle w:val="CommentReference"/>
        </w:rPr>
        <w:commentReference w:id="181"/>
      </w:r>
      <w:r>
        <w:t xml:space="preserve"> the core surface</w:t>
      </w:r>
      <w:ins w:id="182" w:author="Sam Lin" w:date="2020-03-23T11:26:00Z">
        <w:r w:rsidR="00FD4DF3">
          <w:t>,</w:t>
        </w:r>
      </w:ins>
      <w:r>
        <w:t xml:space="preserve"> a fracture plane forms roughly parallel to the core surface (in other words at an angle roughly equivalent to the EPA). </w:t>
      </w:r>
      <w:commentRangeEnd w:id="180"/>
      <w:r w:rsidR="00243906">
        <w:rPr>
          <w:rStyle w:val="CommentReference"/>
        </w:rPr>
        <w:commentReference w:id="180"/>
      </w:r>
      <w:commentRangeStart w:id="183"/>
      <w:r>
        <w:t xml:space="preserve">At this point the importance of the Hertzian cone angle quickly diminishes, and our model no longer applies. </w:t>
      </w:r>
      <w:commentRangeEnd w:id="183"/>
      <w:r w:rsidR="00243906">
        <w:rPr>
          <w:rStyle w:val="CommentReference"/>
        </w:rPr>
        <w:commentReference w:id="183"/>
      </w:r>
      <w:r>
        <w:t xml:space="preserve">While we are unsure where exactly the Hertzian cone will first intersect the core surface, we take as our proxy of this model the location where it initiates on the platform edge (where the platform meets the core surface), and we measure the angle between the point of percussion and these two points. This angle we term the </w:t>
      </w:r>
      <w:ins w:id="184" w:author="Sam Lin" w:date="2020-03-23T11:28:00Z">
        <w:r w:rsidR="00FD4DF3">
          <w:t>‘</w:t>
        </w:r>
      </w:ins>
      <w:r>
        <w:t>platform surface interior angle</w:t>
      </w:r>
      <w:ins w:id="185" w:author="Sam Lin" w:date="2020-03-23T11:28:00Z">
        <w:r w:rsidR="00FD4DF3">
          <w:t>’</w:t>
        </w:r>
      </w:ins>
      <w:r>
        <w:t xml:space="preserve"> or PSIA, and our prediction is that this angle is a constant that directly follows from the </w:t>
      </w:r>
      <w:ins w:id="186" w:author="Zeljko Rezek" w:date="2020-03-23T15:46:00Z">
        <w:r w:rsidR="001C6D1C">
          <w:t xml:space="preserve">constant </w:t>
        </w:r>
      </w:ins>
      <w:r>
        <w:t xml:space="preserve">Hertzian cone </w:t>
      </w:r>
      <w:ins w:id="187" w:author="Zeljko Rezek" w:date="2020-03-23T15:46:00Z">
        <w:r w:rsidR="00E37033">
          <w:t>angle.</w:t>
        </w:r>
      </w:ins>
      <w:del w:id="188" w:author="Zeljko Rezek" w:date="2020-03-23T15:46:00Z">
        <w:r w:rsidDel="00E37033">
          <w:delText>constant</w:delText>
        </w:r>
      </w:del>
      <w:r>
        <w:t>. If this model is correct, then it means that platform width is determined by the geometry of the platform edge in relation to where the core is struck. In this way, platform width is integrated into the EPA-PD model, and how PD actually impacts flake size becomes based in fracture mechanics. Additionally, this model is not without behavioral implications in that it could explain how the manipulation of the platform impacts the size and shape of flakes.</w:t>
      </w:r>
      <w:commentRangeEnd w:id="177"/>
      <w:r w:rsidR="00243906">
        <w:rPr>
          <w:rStyle w:val="CommentReference"/>
        </w:rPr>
        <w:commentReference w:id="177"/>
      </w:r>
    </w:p>
    <w:p w14:paraId="33838BCC" w14:textId="0297D7A1" w:rsidR="00E72421" w:rsidRDefault="00E72421">
      <w:pPr>
        <w:pStyle w:val="BodyText"/>
      </w:pPr>
      <w:commentRangeStart w:id="189"/>
      <w:ins w:id="190" w:author="Sam Lin" w:date="2020-03-23T13:24:00Z">
        <w:r>
          <w:rPr>
            <w:noProof/>
            <w:lang w:val="en-AU" w:eastAsia="zh-TW"/>
          </w:rPr>
          <w:drawing>
            <wp:inline distT="0" distB="0" distL="0" distR="0" wp14:anchorId="1637E36E" wp14:editId="0D7D75CC">
              <wp:extent cx="3221425" cy="21017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SIA fig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3084" cy="2122410"/>
                      </a:xfrm>
                      <a:prstGeom prst="rect">
                        <a:avLst/>
                      </a:prstGeom>
                    </pic:spPr>
                  </pic:pic>
                </a:graphicData>
              </a:graphic>
            </wp:inline>
          </w:drawing>
        </w:r>
      </w:ins>
      <w:commentRangeEnd w:id="189"/>
      <w:r w:rsidR="00930E9D">
        <w:rPr>
          <w:rStyle w:val="CommentReference"/>
        </w:rPr>
        <w:commentReference w:id="189"/>
      </w:r>
    </w:p>
    <w:p w14:paraId="27ED45C4" w14:textId="663518A6" w:rsidR="00363295" w:rsidRDefault="0002761C">
      <w:pPr>
        <w:pStyle w:val="BodyText"/>
      </w:pPr>
      <w:r>
        <w:t xml:space="preserve">To test this model, we examine several sets of flakes, including flakes produced in the Dibble glass experiments and flakes from replication experiments, using several methods to measure </w:t>
      </w:r>
      <w:del w:id="191" w:author="Sam Lin" w:date="2020-03-23T13:25:00Z">
        <w:r w:rsidDel="00E72421">
          <w:delText>the platform surface interior angle</w:delText>
        </w:r>
      </w:del>
      <w:ins w:id="192" w:author="Sam Lin" w:date="2020-03-23T13:26:00Z">
        <w:r w:rsidR="00E72421">
          <w:t xml:space="preserve">the </w:t>
        </w:r>
      </w:ins>
      <w:ins w:id="193" w:author="Sam Lin" w:date="2020-03-23T13:25:00Z">
        <w:r w:rsidR="00E72421">
          <w:t>PSIA</w:t>
        </w:r>
      </w:ins>
      <w:r>
        <w:t>. We find that mean angle in all datasets, regardless of how it is measured, is the same (approximately 136 degrees) and quite consistent with above mentioned values for Hertzian cone formation (</w:t>
      </w:r>
      <w:proofErr w:type="spellStart"/>
      <w:r>
        <w:t>Cotterell</w:t>
      </w:r>
      <w:proofErr w:type="spellEnd"/>
      <w:r>
        <w:t xml:space="preserve"> and </w:t>
      </w:r>
      <w:proofErr w:type="spellStart"/>
      <w:r>
        <w:t>Kaminga</w:t>
      </w:r>
      <w:proofErr w:type="spellEnd"/>
      <w:r>
        <w:t xml:space="preserve"> 1987). There is some variability in </w:t>
      </w:r>
      <w:del w:id="194" w:author="Sam Lin" w:date="2020-03-23T13:26:00Z">
        <w:r w:rsidDel="00E72421">
          <w:delText>the platform surface interior angle</w:delText>
        </w:r>
      </w:del>
      <w:ins w:id="195" w:author="Sam Lin" w:date="2020-03-23T13:26:00Z">
        <w:r w:rsidR="00E72421">
          <w:t>the PSIA</w:t>
        </w:r>
      </w:ins>
      <w:r>
        <w:t xml:space="preserve">, and it is clear that this variability </w:t>
      </w:r>
      <w:r>
        <w:lastRenderedPageBreak/>
        <w:t xml:space="preserve">cannot be solely attributed to measurement error. In the Dibble glass experiments, where key variables are controlled, there is some indication that the </w:t>
      </w:r>
      <w:del w:id="196" w:author="Sam Lin" w:date="2020-03-23T13:26:00Z">
        <w:r w:rsidDel="00E72421">
          <w:delText>platform surface interior angle</w:delText>
        </w:r>
      </w:del>
      <w:ins w:id="197" w:author="Sam Lin" w:date="2020-03-23T13:26:00Z">
        <w:r w:rsidR="00E72421">
          <w:t>PSIA</w:t>
        </w:r>
      </w:ins>
      <w:r>
        <w:t xml:space="preserve"> responds to the angle of blow. Our finding is consistent with all of the empirical results of the Dibble experiments and it explains some of the patterns in those data that previously were unaccounted for. When </w:t>
      </w:r>
      <w:del w:id="198" w:author="Sam Lin" w:date="2020-03-23T13:27:00Z">
        <w:r w:rsidDel="00E72421">
          <w:delText>platform surface interior angle</w:delText>
        </w:r>
      </w:del>
      <w:ins w:id="199" w:author="Sam Lin" w:date="2020-03-23T13:27:00Z">
        <w:r w:rsidR="00E72421">
          <w:t>PSIA</w:t>
        </w:r>
      </w:ins>
      <w:r>
        <w:t xml:space="preserve"> is combined with exterior platform angle, we may have a model for flake formation that can explain a larger portion of the variability we see in stone tool assemblage and that may allow for a closer link to predictions coming from fracture mechanics.</w:t>
      </w:r>
    </w:p>
    <w:p w14:paraId="27ED45C5" w14:textId="77777777" w:rsidR="00363295" w:rsidRDefault="0002761C">
      <w:pPr>
        <w:pStyle w:val="Heading1"/>
      </w:pPr>
      <w:bookmarkStart w:id="200" w:name="materials-and-methods"/>
      <w:r>
        <w:t>Materials and Methods</w:t>
      </w:r>
      <w:bookmarkEnd w:id="200"/>
    </w:p>
    <w:p w14:paraId="27ED45C6" w14:textId="4C955603" w:rsidR="00363295" w:rsidRDefault="0002761C">
      <w:pPr>
        <w:pStyle w:val="FirstParagraph"/>
      </w:pPr>
      <w:r>
        <w:t xml:space="preserve">We examine the platform surface interior angle in three different datasets. First, we examine glass flakes and cores coming from the Dibble controlled experiments in flake formation (Dibble and </w:t>
      </w:r>
      <w:proofErr w:type="spellStart"/>
      <w:r>
        <w:t>Rezek</w:t>
      </w:r>
      <w:proofErr w:type="spellEnd"/>
      <w:r>
        <w:t xml:space="preserve"> 2009</w:t>
      </w:r>
      <w:ins w:id="201" w:author="Sam Lin" w:date="2020-03-23T13:33:00Z">
        <w:r w:rsidR="00E72421">
          <w:t xml:space="preserve">; </w:t>
        </w:r>
        <w:proofErr w:type="spellStart"/>
        <w:r w:rsidR="00E72421">
          <w:t>Rezek</w:t>
        </w:r>
        <w:proofErr w:type="spellEnd"/>
        <w:r w:rsidR="00E72421">
          <w:t xml:space="preserve"> 2011; Lin et al. 2013</w:t>
        </w:r>
      </w:ins>
      <w:ins w:id="202" w:author="Sam Lin" w:date="2020-03-23T15:31:00Z">
        <w:r>
          <w:t>; Magnani et al. 2014; Leader 2017</w:t>
        </w:r>
      </w:ins>
      <w:r>
        <w:t xml:space="preserve">). This dataset has the advantage that a number of potentially important variables are either controlled for or </w:t>
      </w:r>
      <w:proofErr w:type="spellStart"/>
      <w:r>
        <w:t>measureable</w:t>
      </w:r>
      <w:proofErr w:type="spellEnd"/>
      <w:r>
        <w:t xml:space="preserve">. These include the exterior platform angle, the angle of blow, the hammer type, </w:t>
      </w:r>
      <w:del w:id="203" w:author="Jonathan Reeves" w:date="2020-03-27T14:51:00Z">
        <w:r w:rsidDel="00127BA3">
          <w:delText>material knapped</w:delText>
        </w:r>
      </w:del>
      <w:ins w:id="204" w:author="Jonathan Reeves" w:date="2020-03-27T14:51:00Z">
        <w:r w:rsidR="00127BA3">
          <w:t>raw material</w:t>
        </w:r>
      </w:ins>
      <w:r>
        <w:t xml:space="preserve">, and metrics such as platform thickness, platform width, flake length, width and thickness, and flake weight. Hereafter this dataset if referred to as the Dibble glass data. Second, we </w:t>
      </w:r>
      <w:del w:id="205" w:author="Zeljko Rezek" w:date="2020-03-23T19:16:00Z">
        <w:r w:rsidDel="00930E9D">
          <w:delText xml:space="preserve">attempt to </w:delText>
        </w:r>
      </w:del>
      <w:del w:id="206" w:author="Zeljko Rezek" w:date="2020-03-23T17:26:00Z">
        <w:r w:rsidDel="008735F9">
          <w:delText>va</w:delText>
        </w:r>
        <w:commentRangeStart w:id="207"/>
        <w:r w:rsidDel="008735F9">
          <w:delText>lidate</w:delText>
        </w:r>
      </w:del>
      <w:commentRangeEnd w:id="207"/>
      <w:r w:rsidR="008735F9">
        <w:rPr>
          <w:rStyle w:val="CommentReference"/>
        </w:rPr>
        <w:commentReference w:id="207"/>
      </w:r>
      <w:del w:id="208" w:author="Zeljko Rezek" w:date="2020-03-23T17:26:00Z">
        <w:r w:rsidDel="008735F9">
          <w:delText xml:space="preserve"> </w:delText>
        </w:r>
      </w:del>
      <w:ins w:id="209" w:author="Zeljko Rezek" w:date="2020-03-23T17:26:00Z">
        <w:r w:rsidR="008735F9">
          <w:t>co</w:t>
        </w:r>
      </w:ins>
      <w:ins w:id="210" w:author="Zeljko Rezek" w:date="2020-03-23T19:16:00Z">
        <w:r w:rsidR="00930E9D">
          <w:t xml:space="preserve">mpare </w:t>
        </w:r>
      </w:ins>
      <w:r>
        <w:t xml:space="preserve">the findings from the Dibble glass data by measuring the platform surface interior angle in a large set of flakes coming from replicative experiments. These flakes were made by so and so and so and so with the intent of replicating various core reduction strategies from the initial formation of the core through to flake production and core maintenance. For each of the flakes coming from these reduction series, the technology and the type of hammer (hard hammer, soft hammer and indirect percussion) are known. Hereafter this dataset is referred to as the </w:t>
      </w:r>
      <w:commentRangeStart w:id="211"/>
      <w:proofErr w:type="spellStart"/>
      <w:r>
        <w:t>Campagne</w:t>
      </w:r>
      <w:proofErr w:type="spellEnd"/>
      <w:r>
        <w:t xml:space="preserve"> </w:t>
      </w:r>
      <w:commentRangeEnd w:id="211"/>
      <w:r w:rsidR="00E72421">
        <w:rPr>
          <w:rStyle w:val="CommentReference"/>
        </w:rPr>
        <w:commentReference w:id="211"/>
      </w:r>
      <w:r>
        <w:t>data (see Archer et al. 2020 for additional details on the structure of this dataset). Third, in addition, we measured a small set of flakes produced at the Max Planck Institute in Leipzig, Germany, in the context of teaching, replication, and experimentation. In this case, no details are known about how the flakes were produced, and this set of flakes is used here only to test a method for measuring the platform surface interior angle.</w:t>
      </w:r>
      <w:del w:id="212" w:author="Zeljko Rezek" w:date="2020-03-23T17:34:00Z">
        <w:r w:rsidDel="00C10152">
          <w:delText xml:space="preserve"> One of us (SPM) selected flakes from boxes of debris. Every effort was made to avoid bias, and all flakes with complete platforms and measurable platform widths were retained</w:delText>
        </w:r>
      </w:del>
      <w:r>
        <w:t>. Hereafter this dataset is referred to as the MPI data.</w:t>
      </w:r>
    </w:p>
    <w:p w14:paraId="27ED45C7" w14:textId="3F9F9B7B" w:rsidR="00363295" w:rsidRDefault="0002761C">
      <w:pPr>
        <w:pStyle w:val="BodyText"/>
      </w:pPr>
      <w:r>
        <w:t xml:space="preserve">The methods used to measure the </w:t>
      </w:r>
      <w:del w:id="213" w:author="Sam Lin" w:date="2020-03-23T13:30:00Z">
        <w:r w:rsidDel="00E72421">
          <w:delText>platform surface interior angle</w:delText>
        </w:r>
      </w:del>
      <w:ins w:id="214" w:author="Sam Lin" w:date="2020-03-23T13:30:00Z">
        <w:r w:rsidR="00E72421">
          <w:t xml:space="preserve">PSIA </w:t>
        </w:r>
      </w:ins>
      <w:del w:id="215" w:author="Zeljko Rezek" w:date="2020-03-23T17:36:00Z">
        <w:r w:rsidDel="002E24BB">
          <w:delText xml:space="preserve"> </w:delText>
        </w:r>
      </w:del>
      <w:r>
        <w:t>varied substantially between the three datasets. First, for the Dibble glass data, we used the following procedure. Dibble</w:t>
      </w:r>
      <w:ins w:id="216" w:author="Sam Lin" w:date="2020-03-23T13:31:00Z">
        <w:r w:rsidR="00E72421">
          <w:t xml:space="preserve"> and colleagues</w:t>
        </w:r>
      </w:ins>
      <w:r>
        <w:t xml:space="preserve"> used several core forms, but the first and most common type is what </w:t>
      </w:r>
      <w:del w:id="217" w:author="Sam Lin" w:date="2020-03-23T13:31:00Z">
        <w:r w:rsidDel="00E72421">
          <w:delText xml:space="preserve">he </w:delText>
        </w:r>
      </w:del>
      <w:ins w:id="218" w:author="Sam Lin" w:date="2020-03-23T13:31:00Z">
        <w:r w:rsidR="00E72421">
          <w:t xml:space="preserve">was </w:t>
        </w:r>
      </w:ins>
      <w:r>
        <w:t xml:space="preserve">called the semispherical core. This core (reproduced here) looks like a loaf of bread with flat, squared </w:t>
      </w:r>
      <w:proofErr w:type="gramStart"/>
      <w:r>
        <w:t>off sides</w:t>
      </w:r>
      <w:proofErr w:type="gramEnd"/>
      <w:r>
        <w:t xml:space="preserve"> and back, and a curved or domed flaking surface. An unworked example of this core type was scanned using an XX surface scanner. The resulting mesh was then processed in R to rotate the platform to be perpendicular to the Z axis (or coincident with the XY plane). The XY coordinates of the triangles forming the platform were then extracted from this model and a convex hull fit to this cloud of points to have the full outline of the platform on the Dibble semispherical cores (Figure 1). Next, we extracted just the portion of the </w:t>
      </w:r>
      <w:r>
        <w:lastRenderedPageBreak/>
        <w:t xml:space="preserve">outline that is where flakes are struck from these cores, and we fit a polynomial curve to these points. Using the formula for this curve, we created a series of equally spaced (in X) points along the platform edge (see (see Figure 1). We then filtered Dibble’s glass data to have only flakes made from the semispherical cores </w:t>
      </w:r>
      <w:commentRangeStart w:id="219"/>
      <w:r>
        <w:t>by hard hammer</w:t>
      </w:r>
      <w:commentRangeEnd w:id="219"/>
      <w:r w:rsidR="00AF039E">
        <w:rPr>
          <w:rStyle w:val="CommentReference"/>
        </w:rPr>
        <w:commentReference w:id="219"/>
      </w:r>
      <w:r>
        <w:t xml:space="preserve">. We include only flakes with a feather termination, and we exclude flakes coming from experiments on platform beveling </w:t>
      </w:r>
      <w:ins w:id="220" w:author="Sam Lin" w:date="2020-03-23T13:34:00Z">
        <w:r w:rsidR="00E72421">
          <w:t xml:space="preserve">(Leader et al. 2017) </w:t>
        </w:r>
      </w:ins>
      <w:r>
        <w:t>and so-called ‘on-edge’ core strikes</w:t>
      </w:r>
      <w:ins w:id="221" w:author="Sam Lin" w:date="2020-03-23T13:34:00Z">
        <w:r w:rsidR="00E72421">
          <w:t xml:space="preserve"> (Magnani et al. 2014)</w:t>
        </w:r>
      </w:ins>
      <w:r>
        <w:t>. Knowing that Dibble</w:t>
      </w:r>
      <w:ins w:id="222" w:author="Sam Lin" w:date="2020-03-23T13:34:00Z">
        <w:r w:rsidR="002B4926">
          <w:t xml:space="preserve"> and colleagues</w:t>
        </w:r>
      </w:ins>
      <w:r>
        <w:t xml:space="preserve"> tried to strike flakes from these cores at the center or peak of the core surface curvature, we use the platform depth reported for these flake</w:t>
      </w:r>
      <w:ins w:id="223" w:author="Zeljko Rezek" w:date="2020-03-23T17:40:00Z">
        <w:r w:rsidR="002E24BB">
          <w:t>s</w:t>
        </w:r>
      </w:ins>
      <w:r>
        <w:t xml:space="preserve"> to position the point of percussion relative to the set of platform edge outline points described above. </w:t>
      </w:r>
      <w:commentRangeStart w:id="224"/>
      <w:r>
        <w:t xml:space="preserve">Next, working back from the platform edge, the locations left and right of the point of percussion and on the </w:t>
      </w:r>
      <w:proofErr w:type="gramStart"/>
      <w:r>
        <w:t>platform</w:t>
      </w:r>
      <w:proofErr w:type="gramEnd"/>
      <w:r>
        <w:t xml:space="preserve"> edge points that yields a platform width equal to the reported platform width for that flake is determined</w:t>
      </w:r>
      <w:commentRangeEnd w:id="224"/>
      <w:r w:rsidR="002E24BB">
        <w:rPr>
          <w:rStyle w:val="CommentReference"/>
        </w:rPr>
        <w:commentReference w:id="224"/>
      </w:r>
      <w:r>
        <w:t xml:space="preserve">. Finally, the </w:t>
      </w:r>
      <w:del w:id="225" w:author="Sam Lin" w:date="2020-03-23T13:35:00Z">
        <w:r w:rsidDel="002B4926">
          <w:delText>platform surface interior angle</w:delText>
        </w:r>
      </w:del>
      <w:ins w:id="226" w:author="Sam Lin" w:date="2020-03-23T13:35:00Z">
        <w:r w:rsidR="002B4926">
          <w:t>PSIA</w:t>
        </w:r>
      </w:ins>
      <w:r>
        <w:t xml:space="preserve"> is calculated (arc-cosine of the dot product of two normalize vectors) as the angle between the two line segments formed by the left platform width point and the point of percussion and the right platform point and the point of percussion.</w:t>
      </w:r>
    </w:p>
    <w:p w14:paraId="27ED45C8" w14:textId="77777777" w:rsidR="00363295" w:rsidRDefault="0002761C">
      <w:pPr>
        <w:pStyle w:val="BodyText"/>
      </w:pPr>
      <w:r>
        <w:t>[I will insert a new figure showing a Dibble glass core and how the measures we talk about here are made]</w:t>
      </w:r>
    </w:p>
    <w:p w14:paraId="27ED45C9" w14:textId="77777777" w:rsidR="00363295" w:rsidRDefault="0002761C">
      <w:pPr>
        <w:pStyle w:val="CaptionedFigure"/>
      </w:pPr>
      <w:r>
        <w:rPr>
          <w:noProof/>
          <w:lang w:val="en-AU" w:eastAsia="zh-TW"/>
        </w:rPr>
        <w:drawing>
          <wp:inline distT="0" distB="0" distL="0" distR="0" wp14:anchorId="27ED45FC" wp14:editId="27ED45FD">
            <wp:extent cx="4620126" cy="1848050"/>
            <wp:effectExtent l="0" t="0" r="0" b="0"/>
            <wp:docPr id="1" name="Picture" descr="Outline of Dible core surface (left) and the polynominal fitted to the core edge (right)."/>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1-core_outlines-1.png"/>
                    <pic:cNvPicPr>
                      <a:picLocks noChangeAspect="1" noChangeArrowheads="1"/>
                    </pic:cNvPicPr>
                  </pic:nvPicPr>
                  <pic:blipFill>
                    <a:blip r:embed="rId15"/>
                    <a:stretch>
                      <a:fillRect/>
                    </a:stretch>
                  </pic:blipFill>
                  <pic:spPr bwMode="auto">
                    <a:xfrm>
                      <a:off x="0" y="0"/>
                      <a:ext cx="4620126" cy="1848050"/>
                    </a:xfrm>
                    <a:prstGeom prst="rect">
                      <a:avLst/>
                    </a:prstGeom>
                    <a:noFill/>
                    <a:ln w="9525">
                      <a:noFill/>
                      <a:headEnd/>
                      <a:tailEnd/>
                    </a:ln>
                  </pic:spPr>
                </pic:pic>
              </a:graphicData>
            </a:graphic>
          </wp:inline>
        </w:drawing>
      </w:r>
    </w:p>
    <w:p w14:paraId="27ED45CA" w14:textId="77777777" w:rsidR="00363295" w:rsidRDefault="0002761C">
      <w:pPr>
        <w:pStyle w:val="ImageCaption"/>
      </w:pPr>
      <w:r>
        <w:t xml:space="preserve">Outline of </w:t>
      </w:r>
      <w:proofErr w:type="spellStart"/>
      <w:r>
        <w:t>Dible</w:t>
      </w:r>
      <w:proofErr w:type="spellEnd"/>
      <w:r>
        <w:t xml:space="preserve"> core surface (left) and the </w:t>
      </w:r>
      <w:proofErr w:type="spellStart"/>
      <w:r>
        <w:t>polynominal</w:t>
      </w:r>
      <w:proofErr w:type="spellEnd"/>
      <w:r>
        <w:t xml:space="preserve"> fitted to the core edge (right).</w:t>
      </w:r>
    </w:p>
    <w:p w14:paraId="27ED45CB" w14:textId="1FE75FE7" w:rsidR="00363295" w:rsidRDefault="0002761C">
      <w:pPr>
        <w:pStyle w:val="BodyText"/>
      </w:pPr>
      <w:r>
        <w:t xml:space="preserve">We note that there are several potential sources of error in this method. First, we are assuming that each flake is struck from the center of the core, and while this was the intention in the Dibble experiments, there is certainly some error associated with this. Second, we are assuming that the flake removal is centered on the center of the core and parallel to the </w:t>
      </w:r>
      <w:commentRangeStart w:id="227"/>
      <w:ins w:id="228" w:author="Zeljko Rezek" w:date="2020-03-23T17:48:00Z">
        <w:r w:rsidR="00B22510">
          <w:t xml:space="preserve">lateral sides </w:t>
        </w:r>
        <w:commentRangeEnd w:id="227"/>
        <w:r w:rsidR="00B22510">
          <w:rPr>
            <w:rStyle w:val="CommentReference"/>
          </w:rPr>
          <w:commentReference w:id="227"/>
        </w:r>
        <w:r w:rsidR="00B22510">
          <w:t xml:space="preserve">of the </w:t>
        </w:r>
      </w:ins>
      <w:r>
        <w:t>core</w:t>
      </w:r>
      <w:del w:id="229" w:author="Zeljko Rezek" w:date="2020-03-23T17:48:00Z">
        <w:r w:rsidDel="00B22510">
          <w:delText xml:space="preserve"> surface</w:delText>
        </w:r>
      </w:del>
      <w:r>
        <w:t xml:space="preserve"> (i.e. that it is not twisted to one side or the other). To the extent that either of these assumptions is invalid, it will impact the angle calculation. </w:t>
      </w:r>
      <w:commentRangeStart w:id="230"/>
      <w:commentRangeStart w:id="231"/>
      <w:r>
        <w:t>[could simulate this to get an idea of the error]</w:t>
      </w:r>
      <w:commentRangeEnd w:id="230"/>
      <w:r w:rsidR="002B4926">
        <w:rPr>
          <w:rStyle w:val="CommentReference"/>
        </w:rPr>
        <w:commentReference w:id="230"/>
      </w:r>
      <w:commentRangeEnd w:id="231"/>
      <w:r w:rsidR="00B22510">
        <w:rPr>
          <w:rStyle w:val="CommentReference"/>
        </w:rPr>
        <w:commentReference w:id="231"/>
      </w:r>
    </w:p>
    <w:p w14:paraId="27ED45CC" w14:textId="1467D876" w:rsidR="00363295" w:rsidRDefault="0002761C">
      <w:pPr>
        <w:pStyle w:val="BodyText"/>
      </w:pPr>
      <w:r>
        <w:t xml:space="preserve">To verify the angles computed in this way from the Dibble glass data, we also measure this angle </w:t>
      </w:r>
      <w:proofErr w:type="spellStart"/>
      <w:r>
        <w:t>directly</w:t>
      </w:r>
      <w:del w:id="232" w:author="Zeljko Rezek" w:date="2020-03-23T17:58:00Z">
        <w:r w:rsidDel="00D436FA">
          <w:delText xml:space="preserve"> </w:delText>
        </w:r>
      </w:del>
      <w:ins w:id="233" w:author="Zeljko Rezek" w:date="2020-03-23T17:55:00Z">
        <w:r w:rsidR="00D436FA">
          <w:t>with</w:t>
        </w:r>
        <w:proofErr w:type="spellEnd"/>
        <w:r w:rsidR="00D436FA">
          <w:t xml:space="preserve"> digital calipers and </w:t>
        </w:r>
      </w:ins>
      <w:ins w:id="234" w:author="Zeljko Rezek" w:date="2020-03-23T17:58:00Z">
        <w:r w:rsidR="00D436FA">
          <w:t xml:space="preserve">a </w:t>
        </w:r>
      </w:ins>
      <w:ins w:id="235" w:author="Zeljko Rezek" w:date="2020-03-23T17:55:00Z">
        <w:r w:rsidR="00D436FA">
          <w:t xml:space="preserve">goniometer </w:t>
        </w:r>
      </w:ins>
      <w:r>
        <w:t xml:space="preserve">on a subset of these flakes. We use two </w:t>
      </w:r>
      <w:del w:id="236" w:author="Zeljko Rezek" w:date="2020-03-23T17:55:00Z">
        <w:r w:rsidDel="00D436FA">
          <w:delText xml:space="preserve">techniques </w:delText>
        </w:r>
      </w:del>
      <w:ins w:id="237" w:author="Zeljko Rezek" w:date="2020-03-23T17:55:00Z">
        <w:r w:rsidR="00D436FA">
          <w:t xml:space="preserve">methods </w:t>
        </w:r>
      </w:ins>
      <w:del w:id="238" w:author="Zeljko Rezek" w:date="2020-03-23T17:56:00Z">
        <w:r w:rsidDel="00D436FA">
          <w:delText>for this measurement</w:delText>
        </w:r>
      </w:del>
      <w:ins w:id="239" w:author="Zeljko Rezek" w:date="2020-03-23T17:56:00Z">
        <w:r w:rsidR="00D436FA">
          <w:t>of measuring</w:t>
        </w:r>
      </w:ins>
      <w:r>
        <w:t xml:space="preserve"> to begin to test how </w:t>
      </w:r>
      <w:ins w:id="240" w:author="Zeljko Rezek" w:date="2020-03-23T17:57:00Z">
        <w:r w:rsidR="00D436FA">
          <w:t xml:space="preserve">best </w:t>
        </w:r>
      </w:ins>
      <w:r>
        <w:t xml:space="preserve">to measure the </w:t>
      </w:r>
      <w:del w:id="241" w:author="Sam Lin" w:date="2020-03-23T13:37:00Z">
        <w:r w:rsidDel="002B4926">
          <w:delText>platform surface interior angle</w:delText>
        </w:r>
      </w:del>
      <w:ins w:id="242" w:author="Sam Lin" w:date="2020-03-23T13:37:00Z">
        <w:r w:rsidR="002B4926">
          <w:t>PSIA</w:t>
        </w:r>
      </w:ins>
      <w:r>
        <w:t xml:space="preserve"> </w:t>
      </w:r>
      <w:ins w:id="243" w:author="Zeljko Rezek" w:date="2020-03-23T17:57:00Z">
        <w:r w:rsidR="00D436FA">
          <w:t>by hand.</w:t>
        </w:r>
      </w:ins>
      <w:del w:id="244" w:author="Zeljko Rezek" w:date="2020-03-23T17:57:00Z">
        <w:r w:rsidDel="00D436FA">
          <w:delText>as part of more traditional lithic attribute measures</w:delText>
        </w:r>
      </w:del>
      <w:del w:id="245" w:author="Jonathan Reeves" w:date="2020-03-27T15:01:00Z">
        <w:r w:rsidDel="001064EC">
          <w:delText>.</w:delText>
        </w:r>
      </w:del>
      <w:r>
        <w:t xml:space="preserve"> In the first method, we measure the three sides of the triangle formed by the two platform width points and the point of percussion using digital calipers precise to .01 mm [check this]. Using standard trigonometric formulas, we </w:t>
      </w:r>
      <w:r>
        <w:lastRenderedPageBreak/>
        <w:t>then calculate the interior angle of this triangle that corresponds to the platform surface interior angle as described above. In the second method, we use a digital goniometer precise to XX degrees [check this] to record this angle. The joint of the goniometer is positioned at the point of percussion and the jaws positioned to cross the two platform width points. Both of these methods come with possibilities for error. Both are impacted by one</w:t>
      </w:r>
      <w:ins w:id="246" w:author="Sam Lin" w:date="2020-03-23T13:38:00Z">
        <w:r w:rsidR="002B4926">
          <w:t>’s</w:t>
        </w:r>
      </w:ins>
      <w:r>
        <w:t xml:space="preserve"> ability to pinpoint the point of percussion. In the Dibble glass flakes, because the core edge is standardized, identifying the </w:t>
      </w:r>
      <w:del w:id="247" w:author="Zeljko Rezek" w:date="2020-03-23T18:01:00Z">
        <w:r w:rsidDel="00D436FA">
          <w:delText xml:space="preserve">the </w:delText>
        </w:r>
      </w:del>
      <w:r>
        <w:t>two platform width points is fairly straightforward. However, in the goniometer method, taking the measurement to these points while avoiding the curvature of the bulb of percussion is not without some difficulties.</w:t>
      </w:r>
    </w:p>
    <w:p w14:paraId="27ED45CD" w14:textId="44560271" w:rsidR="00363295" w:rsidRDefault="00D436FA">
      <w:pPr>
        <w:pStyle w:val="BodyText"/>
      </w:pPr>
      <w:ins w:id="248" w:author="Zeljko Rezek" w:date="2020-03-23T18:02:00Z">
        <w:r>
          <w:t>F</w:t>
        </w:r>
      </w:ins>
      <w:del w:id="249" w:author="Zeljko Rezek" w:date="2020-03-23T18:02:00Z">
        <w:r w:rsidR="0002761C" w:rsidDel="00D436FA">
          <w:delText>Second, f</w:delText>
        </w:r>
      </w:del>
      <w:r w:rsidR="0002761C">
        <w:t xml:space="preserve">or the </w:t>
      </w:r>
      <w:proofErr w:type="spellStart"/>
      <w:r w:rsidR="0002761C">
        <w:t>Campagne</w:t>
      </w:r>
      <w:proofErr w:type="spellEnd"/>
      <w:r w:rsidR="0002761C">
        <w:t xml:space="preserve"> data, we use the following procedure. All of the flakes were scanned using an </w:t>
      </w:r>
      <w:proofErr w:type="spellStart"/>
      <w:r w:rsidR="0002761C">
        <w:t>Artec</w:t>
      </w:r>
      <w:proofErr w:type="spellEnd"/>
      <w:r w:rsidR="0002761C">
        <w:t xml:space="preserve"> surface scanner. Each of the flake meshes was then landmarked (see Archer et al. 2020 for additional details on the scanning and landmarking). For our purposes, three of these landmarks are important: the two points (left and right) where the interior platform intersects the core surface (</w:t>
      </w:r>
      <w:ins w:id="250" w:author="Sam Lin" w:date="2020-03-23T13:39:00Z">
        <w:r w:rsidR="002B4926">
          <w:t xml:space="preserve">i.e., </w:t>
        </w:r>
      </w:ins>
      <w:r w:rsidR="0002761C">
        <w:t xml:space="preserve">the </w:t>
      </w:r>
      <w:ins w:id="251" w:author="Sam Lin" w:date="2020-03-23T13:39:00Z">
        <w:r w:rsidR="002B4926">
          <w:t xml:space="preserve">two ends of the </w:t>
        </w:r>
      </w:ins>
      <w:r w:rsidR="0002761C">
        <w:t xml:space="preserve">platform width) and the point of percussion. These three points are </w:t>
      </w:r>
      <w:del w:id="252" w:author="Zeljko Rezek" w:date="2020-03-23T18:06:00Z">
        <w:r w:rsidR="0002761C" w:rsidDel="00DE04AB">
          <w:delText>homo</w:delText>
        </w:r>
      </w:del>
      <w:ins w:id="253" w:author="Zeljko Rezek" w:date="2020-03-23T18:06:00Z">
        <w:r w:rsidR="00DE04AB">
          <w:t>ana</w:t>
        </w:r>
      </w:ins>
      <w:r w:rsidR="0002761C">
        <w:t xml:space="preserve">logous with the three points described above for computing the platform surface interior angle. This angle, therefore, can be once again computed as the </w:t>
      </w:r>
      <w:commentRangeStart w:id="254"/>
      <w:r w:rsidR="0002761C">
        <w:t xml:space="preserve">dot product </w:t>
      </w:r>
      <w:commentRangeEnd w:id="254"/>
      <w:r w:rsidR="00DE04AB">
        <w:rPr>
          <w:rStyle w:val="CommentReference"/>
        </w:rPr>
        <w:commentReference w:id="254"/>
      </w:r>
      <w:r w:rsidR="0002761C">
        <w:t xml:space="preserve">of these </w:t>
      </w:r>
      <w:proofErr w:type="gramStart"/>
      <w:r w:rsidR="0002761C">
        <w:t>two line</w:t>
      </w:r>
      <w:proofErr w:type="gramEnd"/>
      <w:r w:rsidR="0002761C">
        <w:t xml:space="preserve"> segments. However, there is an important difference in that with the Dibble glass data all computations are with </w:t>
      </w:r>
      <w:proofErr w:type="gramStart"/>
      <w:r w:rsidR="0002761C">
        <w:t>two dimensional</w:t>
      </w:r>
      <w:proofErr w:type="gramEnd"/>
      <w:r w:rsidR="0002761C">
        <w:t xml:space="preserve"> line segments and in the </w:t>
      </w:r>
      <w:proofErr w:type="spellStart"/>
      <w:r w:rsidR="0002761C">
        <w:t>Campagne</w:t>
      </w:r>
      <w:proofErr w:type="spellEnd"/>
      <w:r w:rsidR="0002761C">
        <w:t xml:space="preserve"> dataset the line segments are in three dimensions. In the latter case</w:t>
      </w:r>
      <w:commentRangeStart w:id="255"/>
      <w:r w:rsidR="0002761C">
        <w:t xml:space="preserve">, the angle is computed in a </w:t>
      </w:r>
      <w:proofErr w:type="gramStart"/>
      <w:r w:rsidR="0002761C">
        <w:t>two dimensional</w:t>
      </w:r>
      <w:proofErr w:type="gramEnd"/>
      <w:r w:rsidR="0002761C">
        <w:t xml:space="preserve"> plane that is coincident with both line segments</w:t>
      </w:r>
      <w:commentRangeEnd w:id="255"/>
      <w:r w:rsidR="00DE04AB">
        <w:rPr>
          <w:rStyle w:val="CommentReference"/>
        </w:rPr>
        <w:commentReference w:id="255"/>
      </w:r>
      <w:r w:rsidR="0002761C">
        <w:t xml:space="preserve">, but we note this difference because it could introduce a certain amount of incomparability in the two datasets. Our expectation is that these angles could average larger than the Dibble glass data because, for instance, lifting the point of percussion relative to the two platform points would result in a larger </w:t>
      </w:r>
      <w:del w:id="256" w:author="Sam Lin" w:date="2020-03-23T13:40:00Z">
        <w:r w:rsidR="0002761C" w:rsidDel="002B4926">
          <w:delText>platform surface interior angle</w:delText>
        </w:r>
      </w:del>
      <w:ins w:id="257" w:author="Sam Lin" w:date="2020-03-23T13:40:00Z">
        <w:r w:rsidR="002B4926">
          <w:t>PSIA</w:t>
        </w:r>
      </w:ins>
      <w:r w:rsidR="0002761C">
        <w:t>.</w:t>
      </w:r>
    </w:p>
    <w:p w14:paraId="27ED45CE" w14:textId="149C89FA" w:rsidR="00363295" w:rsidRDefault="0002761C">
      <w:pPr>
        <w:pStyle w:val="BodyText"/>
      </w:pPr>
      <w:del w:id="258" w:author="Zeljko Rezek" w:date="2020-03-23T18:13:00Z">
        <w:r w:rsidDel="00DE04AB">
          <w:delText>Third</w:delText>
        </w:r>
      </w:del>
      <w:ins w:id="259" w:author="Zeljko Rezek" w:date="2020-03-23T18:13:00Z">
        <w:r w:rsidR="00DE04AB">
          <w:t>Lastly</w:t>
        </w:r>
      </w:ins>
      <w:r>
        <w:t xml:space="preserve">, for the MPI data, we use only the goniometer method described above. One of us (MW) made the measurements with instructions only on </w:t>
      </w:r>
      <w:del w:id="260" w:author="Zeljko Rezek" w:date="2020-03-23T18:14:00Z">
        <w:r w:rsidDel="00BD21DB">
          <w:delText>the mechanics of</w:delText>
        </w:r>
      </w:del>
      <w:ins w:id="261" w:author="Zeljko Rezek" w:date="2020-03-23T18:14:00Z">
        <w:r w:rsidR="00BD21DB">
          <w:t>how to perform it.</w:t>
        </w:r>
      </w:ins>
      <w:del w:id="262" w:author="Zeljko Rezek" w:date="2020-03-23T18:14:00Z">
        <w:r w:rsidDel="00BD21DB">
          <w:delText xml:space="preserve"> the measurement</w:delText>
        </w:r>
      </w:del>
      <w:r>
        <w:t xml:space="preserve">. To avoid bias, MW was given no prior knowledge of the results of the previous studies outlined above or of how </w:t>
      </w:r>
      <w:del w:id="263" w:author="Sam Lin" w:date="2020-03-23T13:40:00Z">
        <w:r w:rsidDel="002B4926">
          <w:delText>platform surface interior angle</w:delText>
        </w:r>
      </w:del>
      <w:ins w:id="264" w:author="Sam Lin" w:date="2020-03-23T13:40:00Z">
        <w:r w:rsidR="002B4926">
          <w:t>PSIA</w:t>
        </w:r>
      </w:ins>
      <w:r>
        <w:t xml:space="preserve"> may function in flake production. In the course of measuring the flakes, several problematic platforms were identified where the measurement of the </w:t>
      </w:r>
      <w:del w:id="265" w:author="Sam Lin" w:date="2020-03-23T13:40:00Z">
        <w:r w:rsidDel="002B4926">
          <w:delText>platform surface interior angle</w:delText>
        </w:r>
      </w:del>
      <w:ins w:id="266" w:author="Sam Lin" w:date="2020-03-23T13:40:00Z">
        <w:r w:rsidR="002B4926">
          <w:t>PSIA</w:t>
        </w:r>
      </w:ins>
      <w:r>
        <w:t xml:space="preserve"> was not as clear as the person selecting the flakes (SPM) had initially believed. These flakes were removed from the analysis.</w:t>
      </w:r>
    </w:p>
    <w:p w14:paraId="27ED45CF" w14:textId="77777777" w:rsidR="00363295" w:rsidRDefault="0002761C">
      <w:pPr>
        <w:pStyle w:val="BodyText"/>
      </w:pPr>
      <w:r>
        <w:t xml:space="preserve">We use the R () statistical environment to do this analysis. This paper is an </w:t>
      </w:r>
      <w:proofErr w:type="spellStart"/>
      <w:r>
        <w:t>rMarkdown</w:t>
      </w:r>
      <w:proofErr w:type="spellEnd"/>
      <w:r>
        <w:t xml:space="preserve"> document, and it is included in the supplementary information along with the data files needed to compile the document and replicate all of the figures, tables, and statistics.</w:t>
      </w:r>
    </w:p>
    <w:p w14:paraId="27ED45D0" w14:textId="77777777" w:rsidR="00363295" w:rsidRDefault="0002761C">
      <w:pPr>
        <w:pStyle w:val="Heading1"/>
      </w:pPr>
      <w:bookmarkStart w:id="267" w:name="results"/>
      <w:r>
        <w:lastRenderedPageBreak/>
        <w:t>Results</w:t>
      </w:r>
      <w:bookmarkEnd w:id="267"/>
    </w:p>
    <w:p w14:paraId="27ED45D1" w14:textId="77777777" w:rsidR="00363295" w:rsidRDefault="0002761C">
      <w:pPr>
        <w:pStyle w:val="CaptionedFigure"/>
      </w:pPr>
      <w:r>
        <w:rPr>
          <w:noProof/>
          <w:lang w:val="en-AU" w:eastAsia="zh-TW"/>
        </w:rPr>
        <w:drawing>
          <wp:inline distT="0" distB="0" distL="0" distR="0" wp14:anchorId="27ED45FE" wp14:editId="27ED45FF">
            <wp:extent cx="4620126" cy="2310063"/>
            <wp:effectExtent l="0" t="0" r="0" b="0"/>
            <wp:docPr id="2" name="Picture" descr="Distribution of estimated platform surface interior angles (PSIA) based on the Dibble glass flakes."/>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2-test_1_angles-1.png"/>
                    <pic:cNvPicPr>
                      <a:picLocks noChangeAspect="1" noChangeArrowheads="1"/>
                    </pic:cNvPicPr>
                  </pic:nvPicPr>
                  <pic:blipFill>
                    <a:blip r:embed="rId16"/>
                    <a:stretch>
                      <a:fillRect/>
                    </a:stretch>
                  </pic:blipFill>
                  <pic:spPr bwMode="auto">
                    <a:xfrm>
                      <a:off x="0" y="0"/>
                      <a:ext cx="4620126" cy="2310063"/>
                    </a:xfrm>
                    <a:prstGeom prst="rect">
                      <a:avLst/>
                    </a:prstGeom>
                    <a:noFill/>
                    <a:ln w="9525">
                      <a:noFill/>
                      <a:headEnd/>
                      <a:tailEnd/>
                    </a:ln>
                  </pic:spPr>
                </pic:pic>
              </a:graphicData>
            </a:graphic>
          </wp:inline>
        </w:drawing>
      </w:r>
    </w:p>
    <w:p w14:paraId="27ED45D2" w14:textId="77777777" w:rsidR="00363295" w:rsidRDefault="0002761C">
      <w:pPr>
        <w:pStyle w:val="ImageCaption"/>
      </w:pPr>
      <w:r>
        <w:t xml:space="preserve">Distribution of </w:t>
      </w:r>
      <w:commentRangeStart w:id="268"/>
      <w:r>
        <w:t>estimated</w:t>
      </w:r>
      <w:commentRangeEnd w:id="268"/>
      <w:r w:rsidR="00A942F9">
        <w:rPr>
          <w:rStyle w:val="CommentReference"/>
          <w:i w:val="0"/>
        </w:rPr>
        <w:commentReference w:id="268"/>
      </w:r>
      <w:r>
        <w:t xml:space="preserve"> platform surface interior angles (PSIA) based on the Dibble glass flakes.</w:t>
      </w:r>
    </w:p>
    <w:p w14:paraId="27ED45D3" w14:textId="55B73B90" w:rsidR="00363295" w:rsidRDefault="0002761C">
      <w:pPr>
        <w:pStyle w:val="BodyText"/>
      </w:pPr>
      <w:r>
        <w:t xml:space="preserve">Figure 2 shows the </w:t>
      </w:r>
      <w:commentRangeStart w:id="269"/>
      <w:r>
        <w:t>distribution of pl</w:t>
      </w:r>
      <w:commentRangeEnd w:id="269"/>
      <w:r w:rsidR="00985802">
        <w:rPr>
          <w:rStyle w:val="CommentReference"/>
        </w:rPr>
        <w:commentReference w:id="269"/>
      </w:r>
      <w:r>
        <w:t xml:space="preserve">atform surface interior angles in the Dibble glass dataset. The distribution has a mean of 136.49±7.56. Variation in this angle does not seem to be related to platform depth, exterior platform angle or </w:t>
      </w:r>
      <w:del w:id="270" w:author="Zeljko Rezek" w:date="2020-03-24T09:37:00Z">
        <w:r w:rsidDel="00E417B5">
          <w:delText xml:space="preserve">mass </w:delText>
        </w:r>
      </w:del>
      <w:ins w:id="271" w:author="Zeljko Rezek" w:date="2020-03-24T09:37:00Z">
        <w:r w:rsidR="00E417B5">
          <w:t xml:space="preserve">weight </w:t>
        </w:r>
      </w:ins>
      <w:r>
        <w:t xml:space="preserve">(Figure 3). </w:t>
      </w:r>
      <w:commentRangeStart w:id="272"/>
      <w:r>
        <w:t>There is a relationship between platform width and the platform surface interior angle such that larger angles result in wider platforms</w:t>
      </w:r>
      <w:ins w:id="273" w:author="Zeljko Rezek" w:date="2020-03-23T18:19:00Z">
        <w:r w:rsidR="00BD21DB">
          <w:t>, which is to be expected</w:t>
        </w:r>
      </w:ins>
      <w:r>
        <w:t xml:space="preserve"> (see Figure 3).</w:t>
      </w:r>
      <w:commentRangeEnd w:id="272"/>
      <w:r w:rsidR="00F059D2">
        <w:rPr>
          <w:rStyle w:val="CommentReference"/>
        </w:rPr>
        <w:commentReference w:id="272"/>
      </w:r>
    </w:p>
    <w:p w14:paraId="27ED45D4" w14:textId="77777777" w:rsidR="00363295" w:rsidRDefault="0002761C">
      <w:pPr>
        <w:pStyle w:val="CaptionedFigure"/>
      </w:pPr>
      <w:r>
        <w:rPr>
          <w:noProof/>
          <w:lang w:val="en-AU" w:eastAsia="zh-TW"/>
        </w:rPr>
        <w:lastRenderedPageBreak/>
        <w:drawing>
          <wp:inline distT="0" distB="0" distL="0" distR="0" wp14:anchorId="27ED4600" wp14:editId="27ED4601">
            <wp:extent cx="4620126" cy="3696101"/>
            <wp:effectExtent l="0" t="0" r="0" b="0"/>
            <wp:docPr id="3" name="Picture" descr="PW, PD, EPA and mass against the estimated platform surface interior angles based on the Dibble glass flakes."/>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3-angles_to_other_measures-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7ED45D5" w14:textId="4B137500" w:rsidR="00363295" w:rsidRDefault="0002761C">
      <w:pPr>
        <w:pStyle w:val="ImageCaption"/>
      </w:pPr>
      <w:r>
        <w:t xml:space="preserve">PW, PD, EPA and </w:t>
      </w:r>
      <w:del w:id="274" w:author="Zeljko Rezek" w:date="2020-03-24T09:37:00Z">
        <w:r w:rsidDel="00E417B5">
          <w:delText xml:space="preserve">mass </w:delText>
        </w:r>
      </w:del>
      <w:ins w:id="275" w:author="Zeljko Rezek" w:date="2020-03-24T09:37:00Z">
        <w:r w:rsidR="00E417B5">
          <w:t xml:space="preserve">weight </w:t>
        </w:r>
      </w:ins>
      <w:r>
        <w:t xml:space="preserve">against the </w:t>
      </w:r>
      <w:commentRangeStart w:id="276"/>
      <w:r>
        <w:t>estimated</w:t>
      </w:r>
      <w:commentRangeEnd w:id="276"/>
      <w:r w:rsidR="00A942F9">
        <w:rPr>
          <w:rStyle w:val="CommentReference"/>
          <w:i w:val="0"/>
        </w:rPr>
        <w:commentReference w:id="276"/>
      </w:r>
      <w:r>
        <w:t xml:space="preserve"> platform surface interior angles based on the Dibble glass flakes.</w:t>
      </w:r>
    </w:p>
    <w:p w14:paraId="27ED45D6" w14:textId="6DB86E2F" w:rsidR="00363295" w:rsidRDefault="0002761C">
      <w:pPr>
        <w:pStyle w:val="BodyText"/>
      </w:pPr>
      <w:r>
        <w:t xml:space="preserve">There also appears to be a relationship between the angle of blow and the </w:t>
      </w:r>
      <w:del w:id="277" w:author="Sam Lin" w:date="2020-03-23T13:42:00Z">
        <w:r w:rsidDel="002B4926">
          <w:delText>platform surface interior angle</w:delText>
        </w:r>
      </w:del>
      <w:ins w:id="278" w:author="Sam Lin" w:date="2020-03-23T13:42:00Z">
        <w:r w:rsidR="002B4926">
          <w:t>PSIA</w:t>
        </w:r>
      </w:ins>
      <w:r>
        <w:t xml:space="preserve"> (Figure 4). While there are fewer cases with angles of blow less than 20, there is some indication in the data that lower angles of blow </w:t>
      </w:r>
      <w:del w:id="279" w:author="Zeljko Rezek" w:date="2020-03-23T18:23:00Z">
        <w:r w:rsidDel="00BD21DB">
          <w:delText xml:space="preserve">are </w:delText>
        </w:r>
      </w:del>
      <w:ins w:id="280" w:author="Zeljko Rezek" w:date="2020-03-23T18:23:00Z">
        <w:r w:rsidR="00BD21DB">
          <w:t xml:space="preserve">may be </w:t>
        </w:r>
      </w:ins>
      <w:r>
        <w:t xml:space="preserve">correlated with lower </w:t>
      </w:r>
      <w:del w:id="281" w:author="Sam Lin" w:date="2020-03-23T13:43:00Z">
        <w:r w:rsidDel="002B4926">
          <w:delText>platform surface interior angles</w:delText>
        </w:r>
      </w:del>
      <w:ins w:id="282" w:author="Sam Lin" w:date="2020-03-23T13:43:00Z">
        <w:r w:rsidR="002B4926">
          <w:t>PSIA</w:t>
        </w:r>
      </w:ins>
      <w:r>
        <w:t xml:space="preserve">. </w:t>
      </w:r>
      <w:ins w:id="283" w:author="Sam Lin" w:date="2020-03-23T13:44:00Z">
        <w:r w:rsidR="002B4926">
          <w:t xml:space="preserve">However, once the angle of blow </w:t>
        </w:r>
        <w:r w:rsidR="00AF039E">
          <w:t xml:space="preserve">is between 10-20 degrees or higher, </w:t>
        </w:r>
      </w:ins>
      <w:del w:id="284" w:author="Sam Lin" w:date="2020-03-23T13:44:00Z">
        <w:r w:rsidDel="00AF039E">
          <w:delText>After an angle of blow of between 10-20 degrees, however,</w:delText>
        </w:r>
      </w:del>
      <w:r>
        <w:t xml:space="preserve"> the angle of blow is not correlated with the </w:t>
      </w:r>
      <w:del w:id="285" w:author="Sam Lin" w:date="2020-03-23T13:44:00Z">
        <w:r w:rsidDel="00AF039E">
          <w:delText>platform surface interior angle</w:delText>
        </w:r>
      </w:del>
      <w:ins w:id="286" w:author="Sam Lin" w:date="2020-03-23T13:44:00Z">
        <w:r w:rsidR="00AF039E">
          <w:t>PSIA</w:t>
        </w:r>
      </w:ins>
      <w:r>
        <w:t>.</w:t>
      </w:r>
    </w:p>
    <w:p w14:paraId="27ED45D7" w14:textId="77777777" w:rsidR="00363295" w:rsidRDefault="0002761C">
      <w:pPr>
        <w:pStyle w:val="CaptionedFigure"/>
      </w:pPr>
      <w:r>
        <w:rPr>
          <w:noProof/>
          <w:lang w:val="en-AU" w:eastAsia="zh-TW"/>
        </w:rPr>
        <w:drawing>
          <wp:inline distT="0" distB="0" distL="0" distR="0" wp14:anchorId="27ED4602" wp14:editId="27ED4603">
            <wp:extent cx="4620126" cy="2310063"/>
            <wp:effectExtent l="0" t="0" r="0" b="0"/>
            <wp:docPr id="4" name="Picture" descr="AOB against the estimated platform surface interior angles based on the Dibble glass flakes."/>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4-AOB_to_PSIA-1.png"/>
                    <pic:cNvPicPr>
                      <a:picLocks noChangeAspect="1" noChangeArrowheads="1"/>
                    </pic:cNvPicPr>
                  </pic:nvPicPr>
                  <pic:blipFill>
                    <a:blip r:embed="rId18"/>
                    <a:stretch>
                      <a:fillRect/>
                    </a:stretch>
                  </pic:blipFill>
                  <pic:spPr bwMode="auto">
                    <a:xfrm>
                      <a:off x="0" y="0"/>
                      <a:ext cx="4620126" cy="2310063"/>
                    </a:xfrm>
                    <a:prstGeom prst="rect">
                      <a:avLst/>
                    </a:prstGeom>
                    <a:noFill/>
                    <a:ln w="9525">
                      <a:noFill/>
                      <a:headEnd/>
                      <a:tailEnd/>
                    </a:ln>
                  </pic:spPr>
                </pic:pic>
              </a:graphicData>
            </a:graphic>
          </wp:inline>
        </w:drawing>
      </w:r>
    </w:p>
    <w:p w14:paraId="27ED45D8" w14:textId="77777777" w:rsidR="00363295" w:rsidRDefault="0002761C">
      <w:pPr>
        <w:pStyle w:val="ImageCaption"/>
      </w:pPr>
      <w:r>
        <w:t xml:space="preserve">AOB against the </w:t>
      </w:r>
      <w:commentRangeStart w:id="287"/>
      <w:r>
        <w:t>estimated</w:t>
      </w:r>
      <w:commentRangeEnd w:id="287"/>
      <w:r w:rsidR="00A942F9">
        <w:rPr>
          <w:rStyle w:val="CommentReference"/>
          <w:i w:val="0"/>
        </w:rPr>
        <w:commentReference w:id="287"/>
      </w:r>
      <w:r>
        <w:t xml:space="preserve"> platform surface interior angles based on the Dibble glass flakes.</w:t>
      </w:r>
    </w:p>
    <w:p w14:paraId="27ED45D9" w14:textId="40B6D04B" w:rsidR="00363295" w:rsidRDefault="0002761C">
      <w:pPr>
        <w:pStyle w:val="BodyText"/>
      </w:pPr>
      <w:r>
        <w:lastRenderedPageBreak/>
        <w:t xml:space="preserve">Another way of looking at the relationship between platform width and </w:t>
      </w:r>
      <w:del w:id="288" w:author="Sam Lin" w:date="2020-03-23T13:45:00Z">
        <w:r w:rsidDel="00AF039E">
          <w:delText>platform surface interior angle</w:delText>
        </w:r>
      </w:del>
      <w:ins w:id="289" w:author="Sam Lin" w:date="2020-03-23T13:45:00Z">
        <w:r w:rsidR="00AF039E">
          <w:t>PSIA</w:t>
        </w:r>
      </w:ins>
      <w:r>
        <w:t xml:space="preserve"> is to calculate what the platform width would be if the </w:t>
      </w:r>
      <w:del w:id="290" w:author="Sam Lin" w:date="2020-03-23T13:45:00Z">
        <w:r w:rsidDel="00AF039E">
          <w:delText>platform surface interior angle</w:delText>
        </w:r>
      </w:del>
      <w:ins w:id="291" w:author="Sam Lin" w:date="2020-03-23T13:45:00Z">
        <w:r w:rsidR="00AF039E">
          <w:t>PSIA</w:t>
        </w:r>
      </w:ins>
      <w:r>
        <w:t xml:space="preserve"> is a constant and compare this to the actual platform width. We can do this by placing the point of percussion on the same platform outlines as above using the known platform depth for each of the flakes in the Dibble glass data set. We then use the </w:t>
      </w:r>
      <w:commentRangeStart w:id="292"/>
      <w:r>
        <w:t xml:space="preserve">average </w:t>
      </w:r>
      <w:del w:id="293" w:author="Sam Lin" w:date="2020-03-23T13:45:00Z">
        <w:r w:rsidDel="00AF039E">
          <w:delText>platform surface angle</w:delText>
        </w:r>
      </w:del>
      <w:ins w:id="294" w:author="Sam Lin" w:date="2020-03-23T13:45:00Z">
        <w:r w:rsidR="00AF039E">
          <w:t>PSIA</w:t>
        </w:r>
      </w:ins>
      <w:r>
        <w:t xml:space="preserve"> computed above</w:t>
      </w:r>
      <w:commentRangeEnd w:id="292"/>
      <w:r w:rsidR="00985802">
        <w:rPr>
          <w:rStyle w:val="CommentReference"/>
        </w:rPr>
        <w:commentReference w:id="292"/>
      </w:r>
      <w:r>
        <w:t xml:space="preserve"> to extend two vectors from this point of percussion to the platform edge. Where these vectors intersect the </w:t>
      </w:r>
      <w:proofErr w:type="gramStart"/>
      <w:r>
        <w:t>platform</w:t>
      </w:r>
      <w:proofErr w:type="gramEnd"/>
      <w:r>
        <w:t xml:space="preserve"> edge defines the left and right limits of the platform width. This estimated value is then plotted against the actual, measured platform widths (Figure 5).</w:t>
      </w:r>
    </w:p>
    <w:p w14:paraId="27ED45DA" w14:textId="77777777" w:rsidR="00363295" w:rsidRDefault="0002761C">
      <w:pPr>
        <w:pStyle w:val="CaptionedFigure"/>
      </w:pPr>
      <w:r>
        <w:rPr>
          <w:noProof/>
          <w:lang w:val="en-AU" w:eastAsia="zh-TW"/>
        </w:rPr>
        <w:drawing>
          <wp:inline distT="0" distB="0" distL="0" distR="0" wp14:anchorId="27ED4604" wp14:editId="27ED4605">
            <wp:extent cx="4620126" cy="2310063"/>
            <wp:effectExtent l="0" t="0" r="0" b="0"/>
            <wp:docPr id="5" name="Picture" descr="The actual platform depth to platform width data from the Dibble glass core flakes and the estimated platform width using the average platform surface interior angle calculated previously."/>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5-pd_pw_with_estimated_pw-1.png"/>
                    <pic:cNvPicPr>
                      <a:picLocks noChangeAspect="1" noChangeArrowheads="1"/>
                    </pic:cNvPicPr>
                  </pic:nvPicPr>
                  <pic:blipFill>
                    <a:blip r:embed="rId19"/>
                    <a:stretch>
                      <a:fillRect/>
                    </a:stretch>
                  </pic:blipFill>
                  <pic:spPr bwMode="auto">
                    <a:xfrm>
                      <a:off x="0" y="0"/>
                      <a:ext cx="4620126" cy="2310063"/>
                    </a:xfrm>
                    <a:prstGeom prst="rect">
                      <a:avLst/>
                    </a:prstGeom>
                    <a:noFill/>
                    <a:ln w="9525">
                      <a:noFill/>
                      <a:headEnd/>
                      <a:tailEnd/>
                    </a:ln>
                  </pic:spPr>
                </pic:pic>
              </a:graphicData>
            </a:graphic>
          </wp:inline>
        </w:drawing>
      </w:r>
    </w:p>
    <w:p w14:paraId="27ED45DB" w14:textId="77777777" w:rsidR="00363295" w:rsidRDefault="0002761C">
      <w:pPr>
        <w:pStyle w:val="ImageCaption"/>
      </w:pPr>
      <w:r>
        <w:t>The actual platform depth to platform width data from the Dibble glass core flakes and the estimated platform width using the average platform surface interior angle calculated previously.</w:t>
      </w:r>
    </w:p>
    <w:p w14:paraId="27ED45DC" w14:textId="781292DF" w:rsidR="00363295" w:rsidRDefault="0002761C">
      <w:pPr>
        <w:pStyle w:val="BodyText"/>
      </w:pPr>
      <w:r>
        <w:t xml:space="preserve">Figures 6 and 7 show comparisons of the results of the </w:t>
      </w:r>
      <w:del w:id="295" w:author="Zeljko Rezek" w:date="2020-03-23T18:50:00Z">
        <w:r w:rsidDel="00D44625">
          <w:delText xml:space="preserve">estimated </w:delText>
        </w:r>
      </w:del>
      <w:ins w:id="296" w:author="Zeljko Rezek" w:date="2020-03-23T18:50:00Z">
        <w:r w:rsidR="00D44625">
          <w:t xml:space="preserve">calculated </w:t>
        </w:r>
      </w:ins>
      <w:del w:id="297" w:author="Sam Lin" w:date="2020-03-23T13:46:00Z">
        <w:r w:rsidDel="00AF039E">
          <w:delText>platform surface interior angle</w:delText>
        </w:r>
      </w:del>
      <w:ins w:id="298" w:author="Sam Lin" w:date="2020-03-23T13:46:00Z">
        <w:r w:rsidR="00AF039E">
          <w:t>PSIA</w:t>
        </w:r>
      </w:ins>
      <w:r>
        <w:t xml:space="preserve"> presented above with direct measurements of this angle on a sample of 49 of the Dibble glass flakes. For this sample, the </w:t>
      </w:r>
      <w:del w:id="299" w:author="Sam Lin" w:date="2020-03-23T13:46:00Z">
        <w:r w:rsidDel="00AF039E">
          <w:delText>platform surface interior angle</w:delText>
        </w:r>
      </w:del>
      <w:ins w:id="300" w:author="Sam Lin" w:date="2020-03-23T13:46:00Z">
        <w:r w:rsidR="00AF039E">
          <w:t>PSIA</w:t>
        </w:r>
      </w:ins>
      <w:r>
        <w:t xml:space="preserve"> is 135.71±4.86. When measured with a digital goniometer the angle is 133.44±4.61</w:t>
      </w:r>
      <w:ins w:id="301" w:author="Sam Lin" w:date="2020-03-23T13:47:00Z">
        <w:r w:rsidR="00AF039E">
          <w:t>;</w:t>
        </w:r>
      </w:ins>
      <w:del w:id="302" w:author="Sam Lin" w:date="2020-03-23T13:47:00Z">
        <w:r w:rsidDel="00AF039E">
          <w:delText>, and</w:delText>
        </w:r>
      </w:del>
      <w:r>
        <w:t xml:space="preserve"> when measured with digital calipers and calculated using trigonometry</w:t>
      </w:r>
      <w:ins w:id="303" w:author="Sam Lin" w:date="2020-03-23T13:47:00Z">
        <w:r w:rsidR="00AF039E">
          <w:t>,</w:t>
        </w:r>
      </w:ins>
      <w:r>
        <w:t xml:space="preserve"> the angle is 135.86±8.85.</w:t>
      </w:r>
    </w:p>
    <w:p w14:paraId="27ED45DD" w14:textId="77777777" w:rsidR="00363295" w:rsidRDefault="0002761C">
      <w:pPr>
        <w:pStyle w:val="CaptionedFigure"/>
      </w:pPr>
      <w:r>
        <w:rPr>
          <w:noProof/>
          <w:lang w:val="en-AU" w:eastAsia="zh-TW"/>
        </w:rPr>
        <w:lastRenderedPageBreak/>
        <w:drawing>
          <wp:inline distT="0" distB="0" distL="0" distR="0" wp14:anchorId="27ED4606" wp14:editId="27ED4607">
            <wp:extent cx="4620126" cy="1848050"/>
            <wp:effectExtent l="0" t="0" r="0" b="0"/>
            <wp:docPr id="6" name="Picture" descr="A comparison of the interpolated platform surface interior angle, this same angle as calculated from caliper measurements, and this same angle measured with a goniometer. All measures are in degrees."/>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6_remeasure_comparisons-1.png"/>
                    <pic:cNvPicPr>
                      <a:picLocks noChangeAspect="1" noChangeArrowheads="1"/>
                    </pic:cNvPicPr>
                  </pic:nvPicPr>
                  <pic:blipFill>
                    <a:blip r:embed="rId20"/>
                    <a:stretch>
                      <a:fillRect/>
                    </a:stretch>
                  </pic:blipFill>
                  <pic:spPr bwMode="auto">
                    <a:xfrm>
                      <a:off x="0" y="0"/>
                      <a:ext cx="4620126" cy="1848050"/>
                    </a:xfrm>
                    <a:prstGeom prst="rect">
                      <a:avLst/>
                    </a:prstGeom>
                    <a:noFill/>
                    <a:ln w="9525">
                      <a:noFill/>
                      <a:headEnd/>
                      <a:tailEnd/>
                    </a:ln>
                  </pic:spPr>
                </pic:pic>
              </a:graphicData>
            </a:graphic>
          </wp:inline>
        </w:drawing>
      </w:r>
    </w:p>
    <w:p w14:paraId="27ED45DE" w14:textId="77777777" w:rsidR="00363295" w:rsidRDefault="0002761C">
      <w:pPr>
        <w:pStyle w:val="ImageCaption"/>
      </w:pPr>
      <w:r>
        <w:t xml:space="preserve">A comparison of the </w:t>
      </w:r>
      <w:commentRangeStart w:id="304"/>
      <w:r>
        <w:t>interpolated</w:t>
      </w:r>
      <w:commentRangeEnd w:id="304"/>
      <w:r w:rsidR="00D44625">
        <w:rPr>
          <w:rStyle w:val="CommentReference"/>
          <w:i w:val="0"/>
        </w:rPr>
        <w:commentReference w:id="304"/>
      </w:r>
      <w:r>
        <w:t xml:space="preserve"> platform surface interior angle, this same angle as calculated from caliper measurements, and this same angle measured with a goniometer. All measures are in degrees.</w:t>
      </w:r>
    </w:p>
    <w:p w14:paraId="27ED45DF" w14:textId="77777777" w:rsidR="00363295" w:rsidRDefault="0002761C">
      <w:pPr>
        <w:pStyle w:val="CaptionedFigure"/>
      </w:pPr>
      <w:r>
        <w:rPr>
          <w:noProof/>
          <w:lang w:val="en-AU" w:eastAsia="zh-TW"/>
        </w:rPr>
        <w:drawing>
          <wp:inline distT="0" distB="0" distL="0" distR="0" wp14:anchorId="27ED4608" wp14:editId="27ED4609">
            <wp:extent cx="4620126" cy="2310063"/>
            <wp:effectExtent l="0" t="0" r="0" b="0"/>
            <wp:docPr id="7" name="Picture" descr="The distributions of platform surface interior angle as directly measured with a goniometer and as calculated from caliper measurements."/>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7_remeasure_distributions-1.png"/>
                    <pic:cNvPicPr>
                      <a:picLocks noChangeAspect="1" noChangeArrowheads="1"/>
                    </pic:cNvPicPr>
                  </pic:nvPicPr>
                  <pic:blipFill>
                    <a:blip r:embed="rId21"/>
                    <a:stretch>
                      <a:fillRect/>
                    </a:stretch>
                  </pic:blipFill>
                  <pic:spPr bwMode="auto">
                    <a:xfrm>
                      <a:off x="0" y="0"/>
                      <a:ext cx="4620126" cy="2310063"/>
                    </a:xfrm>
                    <a:prstGeom prst="rect">
                      <a:avLst/>
                    </a:prstGeom>
                    <a:noFill/>
                    <a:ln w="9525">
                      <a:noFill/>
                      <a:headEnd/>
                      <a:tailEnd/>
                    </a:ln>
                  </pic:spPr>
                </pic:pic>
              </a:graphicData>
            </a:graphic>
          </wp:inline>
        </w:drawing>
      </w:r>
    </w:p>
    <w:p w14:paraId="27ED45E0" w14:textId="77777777" w:rsidR="00363295" w:rsidRDefault="0002761C">
      <w:pPr>
        <w:pStyle w:val="ImageCaption"/>
      </w:pPr>
      <w:r>
        <w:t>The distributions of platform surface interior angle as directly measured with a goniometer and as calculated from caliper measurements.</w:t>
      </w:r>
    </w:p>
    <w:p w14:paraId="27ED45E1" w14:textId="403969E4" w:rsidR="00363295" w:rsidRDefault="0002761C">
      <w:pPr>
        <w:pStyle w:val="BodyText"/>
      </w:pPr>
      <w:r>
        <w:t xml:space="preserve">The distribution of the </w:t>
      </w:r>
      <w:del w:id="305" w:author="Sam Lin" w:date="2020-03-23T13:47:00Z">
        <w:r w:rsidDel="00AF039E">
          <w:delText>platform surface interior angles</w:delText>
        </w:r>
      </w:del>
      <w:ins w:id="306" w:author="Sam Lin" w:date="2020-03-23T13:47:00Z">
        <w:r w:rsidR="00AF039E">
          <w:t>PSIA</w:t>
        </w:r>
      </w:ins>
      <w:r>
        <w:t xml:space="preserve"> for the 568 flakes in the </w:t>
      </w:r>
      <w:proofErr w:type="spellStart"/>
      <w:r>
        <w:t>Campagne</w:t>
      </w:r>
      <w:proofErr w:type="spellEnd"/>
      <w:r>
        <w:t xml:space="preserve"> dataset is shown in Figure 8 with color coding for the type of percussion technique. Here the mean platform surface interior angle for all flakes is 138.63±13.27. </w:t>
      </w:r>
      <w:commentRangeStart w:id="307"/>
      <w:r>
        <w:t>Punch</w:t>
      </w:r>
      <w:commentRangeEnd w:id="307"/>
      <w:r w:rsidR="00D44625">
        <w:rPr>
          <w:rStyle w:val="CommentReference"/>
        </w:rPr>
        <w:commentReference w:id="307"/>
      </w:r>
      <w:r>
        <w:t xml:space="preserve"> flakes have a lower platform surface interior angle (stats), and </w:t>
      </w:r>
      <w:commentRangeStart w:id="308"/>
      <w:r>
        <w:t xml:space="preserve">soft hammer </w:t>
      </w:r>
      <w:commentRangeEnd w:id="308"/>
      <w:r w:rsidR="00AF039E">
        <w:rPr>
          <w:rStyle w:val="CommentReference"/>
        </w:rPr>
        <w:commentReference w:id="308"/>
      </w:r>
      <w:r>
        <w:t>flakes have a mean of XX. When we look at only the hard hammer flakes, which is the technique used in the Dibble glass dataset, the mean platform surface interior angle is 140.36±12.38.</w:t>
      </w:r>
    </w:p>
    <w:p w14:paraId="27ED45E2" w14:textId="77777777" w:rsidR="00363295" w:rsidRDefault="0002761C">
      <w:pPr>
        <w:pStyle w:val="CaptionedFigure"/>
      </w:pPr>
      <w:r>
        <w:rPr>
          <w:noProof/>
          <w:lang w:val="en-AU" w:eastAsia="zh-TW"/>
        </w:rPr>
        <w:lastRenderedPageBreak/>
        <w:drawing>
          <wp:inline distT="0" distB="0" distL="0" distR="0" wp14:anchorId="27ED460A" wp14:editId="27ED460B">
            <wp:extent cx="4620126" cy="2310063"/>
            <wp:effectExtent l="0" t="0" r="0" b="0"/>
            <wp:docPr id="8" name="Picture" descr="Distribution of platform surface interior anglesin the Campaigne data set color coded by percussion type."/>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8-camp_angles-1.png"/>
                    <pic:cNvPicPr>
                      <a:picLocks noChangeAspect="1" noChangeArrowheads="1"/>
                    </pic:cNvPicPr>
                  </pic:nvPicPr>
                  <pic:blipFill>
                    <a:blip r:embed="rId22"/>
                    <a:stretch>
                      <a:fillRect/>
                    </a:stretch>
                  </pic:blipFill>
                  <pic:spPr bwMode="auto">
                    <a:xfrm>
                      <a:off x="0" y="0"/>
                      <a:ext cx="4620126" cy="2310063"/>
                    </a:xfrm>
                    <a:prstGeom prst="rect">
                      <a:avLst/>
                    </a:prstGeom>
                    <a:noFill/>
                    <a:ln w="9525">
                      <a:noFill/>
                      <a:headEnd/>
                      <a:tailEnd/>
                    </a:ln>
                  </pic:spPr>
                </pic:pic>
              </a:graphicData>
            </a:graphic>
          </wp:inline>
        </w:drawing>
      </w:r>
    </w:p>
    <w:p w14:paraId="27ED45E3" w14:textId="6BA44CA7" w:rsidR="00363295" w:rsidRDefault="0002761C">
      <w:pPr>
        <w:pStyle w:val="ImageCaption"/>
      </w:pPr>
      <w:r>
        <w:t>Distribution of platform surface interior angles</w:t>
      </w:r>
      <w:ins w:id="309" w:author="Jonathan Reeves" w:date="2020-03-27T17:05:00Z">
        <w:r w:rsidR="00E8617A">
          <w:t xml:space="preserve"> </w:t>
        </w:r>
      </w:ins>
      <w:r>
        <w:t xml:space="preserve">in the </w:t>
      </w:r>
      <w:proofErr w:type="spellStart"/>
      <w:r>
        <w:t>Campaigne</w:t>
      </w:r>
      <w:proofErr w:type="spellEnd"/>
      <w:r>
        <w:t xml:space="preserve"> data set color coded by percussion type.</w:t>
      </w:r>
    </w:p>
    <w:p w14:paraId="27ED45E4" w14:textId="0342A26C" w:rsidR="00363295" w:rsidRDefault="0002761C">
      <w:pPr>
        <w:pStyle w:val="BodyText"/>
      </w:pPr>
      <w:r>
        <w:t xml:space="preserve">In the </w:t>
      </w:r>
      <w:proofErr w:type="spellStart"/>
      <w:r>
        <w:t>Campagne</w:t>
      </w:r>
      <w:proofErr w:type="spellEnd"/>
      <w:r>
        <w:t xml:space="preserve"> data, </w:t>
      </w:r>
      <w:del w:id="310" w:author="Sam Lin" w:date="2020-03-23T13:50:00Z">
        <w:r w:rsidDel="00AF039E">
          <w:delText>platform surface interior angle</w:delText>
        </w:r>
      </w:del>
      <w:ins w:id="311" w:author="Sam Lin" w:date="2020-03-23T13:50:00Z">
        <w:r w:rsidR="00AF039E">
          <w:t>PSIA</w:t>
        </w:r>
      </w:ins>
      <w:r>
        <w:t xml:space="preserve"> does not covary with platform width, platform </w:t>
      </w:r>
      <w:del w:id="312" w:author="Zeljko Rezek" w:date="2020-03-23T19:03:00Z">
        <w:r w:rsidDel="00D44625">
          <w:delText xml:space="preserve">thickness </w:delText>
        </w:r>
      </w:del>
      <w:ins w:id="313" w:author="Zeljko Rezek" w:date="2020-03-23T19:03:00Z">
        <w:r w:rsidR="00D44625">
          <w:t xml:space="preserve">depth </w:t>
        </w:r>
      </w:ins>
      <w:r>
        <w:t xml:space="preserve">or the shape of the platform (as measured by the ratio of platform width to platform depth). Though sample size is </w:t>
      </w:r>
      <w:proofErr w:type="spellStart"/>
      <w:r>
        <w:t>p</w:t>
      </w:r>
      <w:ins w:id="314" w:author="Zeljko Rezek" w:date="2020-03-23T19:03:00Z">
        <w:r w:rsidR="00D44625">
          <w:t>otenaitally</w:t>
        </w:r>
      </w:ins>
      <w:proofErr w:type="spellEnd"/>
      <w:del w:id="315" w:author="Zeljko Rezek" w:date="2020-03-23T19:03:00Z">
        <w:r w:rsidDel="00D44625">
          <w:delText>erhaps</w:delText>
        </w:r>
      </w:del>
      <w:r>
        <w:t xml:space="preserve"> a problem, there is perhaps an indication that for larger platform depths, there is less variability in the platform surface interior angle.</w:t>
      </w:r>
    </w:p>
    <w:p w14:paraId="27ED45E5" w14:textId="77777777" w:rsidR="00363295" w:rsidRDefault="0002761C">
      <w:pPr>
        <w:pStyle w:val="CaptionedFigure"/>
      </w:pPr>
      <w:commentRangeStart w:id="316"/>
      <w:r>
        <w:rPr>
          <w:noProof/>
          <w:lang w:val="en-AU" w:eastAsia="zh-TW"/>
        </w:rPr>
        <w:drawing>
          <wp:inline distT="0" distB="0" distL="0" distR="0" wp14:anchorId="27ED460C" wp14:editId="27ED460D">
            <wp:extent cx="4620126" cy="1848050"/>
            <wp:effectExtent l="0" t="0" r="0" b="0"/>
            <wp:docPr id="9" name="Picture" descr="Platform surface interior angle as a function of platform width, platform depth, and EPA in the experimental flake collection. Color coding is the same as in Figure 8."/>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9-PSIA_to_other_measaures-1.png"/>
                    <pic:cNvPicPr>
                      <a:picLocks noChangeAspect="1" noChangeArrowheads="1"/>
                    </pic:cNvPicPr>
                  </pic:nvPicPr>
                  <pic:blipFill>
                    <a:blip r:embed="rId23"/>
                    <a:stretch>
                      <a:fillRect/>
                    </a:stretch>
                  </pic:blipFill>
                  <pic:spPr bwMode="auto">
                    <a:xfrm>
                      <a:off x="0" y="0"/>
                      <a:ext cx="4620126" cy="1848050"/>
                    </a:xfrm>
                    <a:prstGeom prst="rect">
                      <a:avLst/>
                    </a:prstGeom>
                    <a:noFill/>
                    <a:ln w="9525">
                      <a:noFill/>
                      <a:headEnd/>
                      <a:tailEnd/>
                    </a:ln>
                  </pic:spPr>
                </pic:pic>
              </a:graphicData>
            </a:graphic>
          </wp:inline>
        </w:drawing>
      </w:r>
      <w:commentRangeEnd w:id="316"/>
      <w:r w:rsidR="00D44625">
        <w:rPr>
          <w:rStyle w:val="CommentReference"/>
        </w:rPr>
        <w:commentReference w:id="316"/>
      </w:r>
    </w:p>
    <w:p w14:paraId="27ED45E6" w14:textId="77777777" w:rsidR="00363295" w:rsidRDefault="0002761C">
      <w:pPr>
        <w:pStyle w:val="ImageCaption"/>
      </w:pPr>
      <w:r>
        <w:t>Platform surface interior angle as a function of platform width, platform depth, and EPA in the experimental flake collection. Color coding is the same as in Figure 8.</w:t>
      </w:r>
    </w:p>
    <w:p w14:paraId="27ED45E7" w14:textId="2A774A4C" w:rsidR="00363295" w:rsidRDefault="0002761C">
      <w:pPr>
        <w:pStyle w:val="BodyText"/>
      </w:pPr>
      <w:r>
        <w:t xml:space="preserve">The distribution of </w:t>
      </w:r>
      <w:del w:id="317" w:author="Sam Lin" w:date="2020-03-23T13:50:00Z">
        <w:r w:rsidDel="00AF039E">
          <w:delText>platform surface interior angles</w:delText>
        </w:r>
      </w:del>
      <w:ins w:id="318" w:author="Sam Lin" w:date="2020-03-23T13:50:00Z">
        <w:r w:rsidR="00AF039E">
          <w:t>PSIA</w:t>
        </w:r>
      </w:ins>
      <w:r>
        <w:t xml:space="preserve"> in the MPI dataset as measured by a digital goniometer is presented in Figure 10. This dataset contains </w:t>
      </w:r>
      <w:r>
        <w:rPr>
          <w:rStyle w:val="VerbatimChar"/>
        </w:rPr>
        <w:t>67</w:t>
      </w:r>
      <w:r>
        <w:t xml:space="preserve"> flakes, and the mean is 137.75±10.97, in keeping with the other datasets.</w:t>
      </w:r>
    </w:p>
    <w:p w14:paraId="27ED45E8" w14:textId="77777777" w:rsidR="00363295" w:rsidRDefault="0002761C">
      <w:pPr>
        <w:pStyle w:val="CaptionedFigure"/>
      </w:pPr>
      <w:r>
        <w:rPr>
          <w:noProof/>
          <w:lang w:val="en-AU" w:eastAsia="zh-TW"/>
        </w:rPr>
        <w:lastRenderedPageBreak/>
        <w:drawing>
          <wp:inline distT="0" distB="0" distL="0" distR="0" wp14:anchorId="27ED460E" wp14:editId="27ED460F">
            <wp:extent cx="4620126" cy="2310063"/>
            <wp:effectExtent l="0" t="0" r="0" b="0"/>
            <wp:docPr id="10" name="Picture" descr="Distribution of platform surface interior angle in the MPI flakes dataset as measured by a digital goniometer."/>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10-mpi_data-1.png"/>
                    <pic:cNvPicPr>
                      <a:picLocks noChangeAspect="1" noChangeArrowheads="1"/>
                    </pic:cNvPicPr>
                  </pic:nvPicPr>
                  <pic:blipFill>
                    <a:blip r:embed="rId24"/>
                    <a:stretch>
                      <a:fillRect/>
                    </a:stretch>
                  </pic:blipFill>
                  <pic:spPr bwMode="auto">
                    <a:xfrm>
                      <a:off x="0" y="0"/>
                      <a:ext cx="4620126" cy="2310063"/>
                    </a:xfrm>
                    <a:prstGeom prst="rect">
                      <a:avLst/>
                    </a:prstGeom>
                    <a:noFill/>
                    <a:ln w="9525">
                      <a:noFill/>
                      <a:headEnd/>
                      <a:tailEnd/>
                    </a:ln>
                  </pic:spPr>
                </pic:pic>
              </a:graphicData>
            </a:graphic>
          </wp:inline>
        </w:drawing>
      </w:r>
    </w:p>
    <w:p w14:paraId="27ED45E9" w14:textId="77777777" w:rsidR="00363295" w:rsidRDefault="0002761C">
      <w:pPr>
        <w:pStyle w:val="ImageCaption"/>
      </w:pPr>
      <w:r>
        <w:t>Distribution of platform surface interior angle in the MPI flakes dataset as measured by a digital goniometer.</w:t>
      </w:r>
    </w:p>
    <w:p w14:paraId="27ED45EA" w14:textId="77777777" w:rsidR="00363295" w:rsidRDefault="0002761C">
      <w:pPr>
        <w:pStyle w:val="Heading1"/>
      </w:pPr>
      <w:bookmarkStart w:id="319" w:name="discussion"/>
      <w:r>
        <w:t>Discussion</w:t>
      </w:r>
      <w:bookmarkEnd w:id="319"/>
    </w:p>
    <w:p w14:paraId="27ED45EB" w14:textId="3C40D6A4" w:rsidR="00363295" w:rsidRDefault="0002761C">
      <w:pPr>
        <w:pStyle w:val="FirstParagraph"/>
      </w:pPr>
      <w:r>
        <w:t xml:space="preserve">Each of the datasets and measurement </w:t>
      </w:r>
      <w:del w:id="320" w:author="Zeljko Rezek" w:date="2020-03-23T19:08:00Z">
        <w:r w:rsidDel="00930E9D">
          <w:delText xml:space="preserve">systems </w:delText>
        </w:r>
      </w:del>
      <w:ins w:id="321" w:author="Zeljko Rezek" w:date="2020-03-23T19:08:00Z">
        <w:r w:rsidR="00930E9D">
          <w:t xml:space="preserve">methods </w:t>
        </w:r>
      </w:ins>
      <w:r>
        <w:t xml:space="preserve">used to determine the </w:t>
      </w:r>
      <w:del w:id="322" w:author="Sam Lin" w:date="2020-03-23T13:51:00Z">
        <w:r w:rsidDel="00AF039E">
          <w:delText>platform surface interior angle</w:delText>
        </w:r>
      </w:del>
      <w:ins w:id="323" w:author="Sam Lin" w:date="2020-03-23T13:51:00Z">
        <w:r w:rsidR="00AF039E">
          <w:t>PSIA</w:t>
        </w:r>
      </w:ins>
      <w:r>
        <w:t xml:space="preserve"> yielded very similar results, and these results are consistent with the prediction based on the already known and constant angle of Hertzian cones (136-137 degrees). </w:t>
      </w:r>
      <w:ins w:id="324" w:author="Sam Lin" w:date="2020-03-23T13:57:00Z">
        <w:r w:rsidR="001208F9">
          <w:t>While these results directly incorporate the formation of platform width into the EPA-PD model of flake formation, they also</w:t>
        </w:r>
      </w:ins>
      <w:ins w:id="325" w:author="Sam Lin" w:date="2020-03-23T13:58:00Z">
        <w:r w:rsidR="001208F9">
          <w:t xml:space="preserve"> suggest that the existing model requires </w:t>
        </w:r>
      </w:ins>
      <w:ins w:id="326" w:author="Sam Lin" w:date="2020-03-23T14:07:00Z">
        <w:r w:rsidR="00DC63BE">
          <w:t>additional nuance</w:t>
        </w:r>
      </w:ins>
      <w:ins w:id="327" w:author="Sam Lin" w:date="2020-03-23T13:58:00Z">
        <w:r w:rsidR="001208F9">
          <w:t xml:space="preserve">. </w:t>
        </w:r>
      </w:ins>
      <w:del w:id="328" w:author="Sam Lin" w:date="2020-03-23T13:58:00Z">
        <w:r w:rsidDel="001208F9">
          <w:delText xml:space="preserve">These results pull platform width directly into the EPA-PD model of flake formation, but they also suggest that this model needs to be nuanced a bit. </w:delText>
        </w:r>
      </w:del>
      <w:ins w:id="329" w:author="Sam Lin" w:date="2020-03-23T13:58:00Z">
        <w:r w:rsidR="001208F9">
          <w:t xml:space="preserve"> </w:t>
        </w:r>
      </w:ins>
      <w:r>
        <w:t xml:space="preserve">All other things being equal, </w:t>
      </w:r>
      <w:del w:id="330" w:author="Sam Lin" w:date="2020-03-23T14:01:00Z">
        <w:r w:rsidDel="001208F9">
          <w:delText>in the PSIA model</w:delText>
        </w:r>
      </w:del>
      <w:ins w:id="331" w:author="Sam Lin" w:date="2020-03-23T14:01:00Z">
        <w:r w:rsidR="001208F9">
          <w:t>the relationship between PSIA and platform width indicates that</w:t>
        </w:r>
      </w:ins>
      <w:r>
        <w:t xml:space="preserve"> what determines the size of the</w:t>
      </w:r>
      <w:ins w:id="332" w:author="Sam Lin" w:date="2020-03-23T13:59:00Z">
        <w:r w:rsidR="001208F9">
          <w:t xml:space="preserve"> </w:t>
        </w:r>
        <w:del w:id="333" w:author="Zeljko Rezek" w:date="2020-03-23T19:26:00Z">
          <w:r w:rsidR="001208F9" w:rsidDel="00465971">
            <w:delText>platform</w:delText>
          </w:r>
        </w:del>
      </w:ins>
      <w:ins w:id="334" w:author="Sam Lin" w:date="2020-03-23T14:01:00Z">
        <w:del w:id="335" w:author="Zeljko Rezek" w:date="2020-03-23T19:26:00Z">
          <w:r w:rsidR="001208F9" w:rsidDel="00465971">
            <w:delText>,</w:delText>
          </w:r>
        </w:del>
      </w:ins>
      <w:ins w:id="336" w:author="Sam Lin" w:date="2020-03-23T13:59:00Z">
        <w:del w:id="337" w:author="Zeljko Rezek" w:date="2020-03-23T19:26:00Z">
          <w:r w:rsidR="001208F9" w:rsidDel="00465971">
            <w:delText xml:space="preserve"> and hence the</w:delText>
          </w:r>
        </w:del>
      </w:ins>
      <w:del w:id="338" w:author="Zeljko Rezek" w:date="2020-03-23T19:26:00Z">
        <w:r w:rsidDel="00465971">
          <w:delText xml:space="preserve"> </w:delText>
        </w:r>
      </w:del>
      <w:r>
        <w:t>flake</w:t>
      </w:r>
      <w:ins w:id="339" w:author="Sam Lin" w:date="2020-03-23T14:01:00Z">
        <w:r w:rsidR="001208F9">
          <w:t>,</w:t>
        </w:r>
      </w:ins>
      <w:r>
        <w:t xml:space="preserve"> is how far into the core it is struck. </w:t>
      </w:r>
      <w:ins w:id="340" w:author="Sam Lin" w:date="2020-03-23T14:06:00Z">
        <w:r w:rsidR="00DC63BE">
          <w:t xml:space="preserve">Specifically, because of the constant PSIA, </w:t>
        </w:r>
      </w:ins>
      <w:del w:id="341" w:author="Sam Lin" w:date="2020-03-23T14:06:00Z">
        <w:r w:rsidDel="00DC63BE">
          <w:delText>T</w:delText>
        </w:r>
      </w:del>
      <w:ins w:id="342" w:author="Sam Lin" w:date="2020-03-23T14:06:00Z">
        <w:r w:rsidR="00DC63BE">
          <w:t>t</w:t>
        </w:r>
      </w:ins>
      <w:r>
        <w:t xml:space="preserve">he deeper into the core the flake is struck, the greater the </w:t>
      </w:r>
      <w:ins w:id="343" w:author="Sam Lin" w:date="2020-03-23T14:02:00Z">
        <w:r w:rsidR="001208F9">
          <w:t>platform</w:t>
        </w:r>
      </w:ins>
      <w:ins w:id="344" w:author="Sam Lin" w:date="2020-03-23T14:03:00Z">
        <w:r w:rsidR="001208F9">
          <w:t>(?)</w:t>
        </w:r>
      </w:ins>
      <w:ins w:id="345" w:author="Sam Lin" w:date="2020-03-23T14:02:00Z">
        <w:r w:rsidR="001208F9">
          <w:t xml:space="preserve"> </w:t>
        </w:r>
      </w:ins>
      <w:r>
        <w:t xml:space="preserve">width </w:t>
      </w:r>
      <w:ins w:id="346" w:author="Sam Lin" w:date="2020-03-23T14:06:00Z">
        <w:del w:id="347" w:author="Zeljko Rezek" w:date="2020-03-23T19:26:00Z">
          <w:r w:rsidR="00DC63BE" w:rsidDel="00465971">
            <w:delText xml:space="preserve">and depth </w:delText>
          </w:r>
        </w:del>
      </w:ins>
      <w:r>
        <w:t>will become</w:t>
      </w:r>
      <w:del w:id="348" w:author="Sam Lin" w:date="2020-03-23T14:06:00Z">
        <w:r w:rsidDel="00DC63BE">
          <w:delText xml:space="preserve"> because of the constant </w:delText>
        </w:r>
      </w:del>
      <w:del w:id="349" w:author="Sam Lin" w:date="2020-03-23T14:01:00Z">
        <w:r w:rsidDel="001208F9">
          <w:delText>platform surface interior angle</w:delText>
        </w:r>
      </w:del>
      <w:del w:id="350" w:author="Sam Lin" w:date="2020-03-23T14:06:00Z">
        <w:r w:rsidDel="00DC63BE">
          <w:delText xml:space="preserve"> </w:delText>
        </w:r>
      </w:del>
      <w:ins w:id="351" w:author="Zeljko Rezek" w:date="2020-03-23T19:27:00Z">
        <w:r w:rsidR="00465971">
          <w:t>(and the thicker the flake becomes as well)</w:t>
        </w:r>
      </w:ins>
      <w:del w:id="352" w:author="Sam Lin" w:date="2020-03-23T14:06:00Z">
        <w:r w:rsidDel="00DC63BE">
          <w:delText>and the thicker the flake becomes as well</w:delText>
        </w:r>
      </w:del>
      <w:r>
        <w:t>. However</w:t>
      </w:r>
      <w:ins w:id="353" w:author="Zeljko Rezek" w:date="2020-03-23T19:28:00Z">
        <w:r w:rsidR="00465971">
          <w:t xml:space="preserve"> —</w:t>
        </w:r>
      </w:ins>
      <w:del w:id="354" w:author="Zeljko Rezek" w:date="2020-03-23T19:28:00Z">
        <w:r w:rsidDel="00465971">
          <w:delText xml:space="preserve">, </w:delText>
        </w:r>
      </w:del>
      <w:r>
        <w:t>and this is the nuance</w:t>
      </w:r>
      <w:ins w:id="355" w:author="Zeljko Rezek" w:date="2020-03-23T19:28:00Z">
        <w:r w:rsidR="00465971">
          <w:t xml:space="preserve"> —</w:t>
        </w:r>
      </w:ins>
      <w:del w:id="356" w:author="Zeljko Rezek" w:date="2020-03-23T19:28:00Z">
        <w:r w:rsidDel="00465971">
          <w:delText>,</w:delText>
        </w:r>
      </w:del>
      <w:r>
        <w:t xml:space="preserve"> while platform </w:t>
      </w:r>
      <w:del w:id="357" w:author="Zeljko Rezek" w:date="2020-03-23T19:22:00Z">
        <w:r w:rsidDel="00465971">
          <w:delText xml:space="preserve">thickness </w:delText>
        </w:r>
      </w:del>
      <w:ins w:id="358" w:author="Zeljko Rezek" w:date="2020-03-23T19:22:00Z">
        <w:r w:rsidR="00465971">
          <w:t xml:space="preserve">depth </w:t>
        </w:r>
      </w:ins>
      <w:r>
        <w:t xml:space="preserve">is normally a good proxy for how far into the core the flake is struck, it is not </w:t>
      </w:r>
      <w:ins w:id="359" w:author="Zeljko Rezek" w:date="2020-03-23T19:31:00Z">
        <w:r w:rsidR="00632F38">
          <w:t xml:space="preserve">exactly </w:t>
        </w:r>
      </w:ins>
      <w:r>
        <w:t>the same thing</w:t>
      </w:r>
      <w:ins w:id="360" w:author="Zeljko Rezek" w:date="2020-03-23T19:31:00Z">
        <w:r w:rsidR="00632F38">
          <w:t xml:space="preserve">. What platform depth really measures is how far into </w:t>
        </w:r>
        <w:r w:rsidR="00632F38" w:rsidRPr="0091314A">
          <w:rPr>
            <w:i/>
            <w:rPrChange w:id="361" w:author="Zeljko Rezek" w:date="2020-03-23T19:34:00Z">
              <w:rPr/>
            </w:rPrChange>
          </w:rPr>
          <w:t xml:space="preserve">the </w:t>
        </w:r>
      </w:ins>
      <w:ins w:id="362" w:author="Zeljko Rezek" w:date="2020-03-23T19:33:00Z">
        <w:r w:rsidR="00632F38" w:rsidRPr="0091314A">
          <w:rPr>
            <w:i/>
            <w:rPrChange w:id="363" w:author="Zeljko Rezek" w:date="2020-03-23T19:34:00Z">
              <w:rPr/>
            </w:rPrChange>
          </w:rPr>
          <w:t>existing</w:t>
        </w:r>
      </w:ins>
      <w:ins w:id="364" w:author="Zeljko Rezek" w:date="2020-03-24T09:42:00Z">
        <w:r w:rsidR="00E417B5">
          <w:rPr>
            <w:i/>
          </w:rPr>
          <w:t xml:space="preserve"> </w:t>
        </w:r>
      </w:ins>
      <w:ins w:id="365" w:author="Zeljko Rezek" w:date="2020-03-23T19:31:00Z">
        <w:r w:rsidR="00632F38" w:rsidRPr="0091314A">
          <w:rPr>
            <w:i/>
            <w:rPrChange w:id="366" w:author="Zeljko Rezek" w:date="2020-03-23T19:34:00Z">
              <w:rPr/>
            </w:rPrChange>
          </w:rPr>
          <w:t xml:space="preserve">platform </w:t>
        </w:r>
      </w:ins>
      <w:ins w:id="367" w:author="Zeljko Rezek" w:date="2020-03-23T19:33:00Z">
        <w:r w:rsidR="00632F38" w:rsidRPr="0091314A">
          <w:rPr>
            <w:i/>
            <w:rPrChange w:id="368" w:author="Zeljko Rezek" w:date="2020-03-23T19:34:00Z">
              <w:rPr/>
            </w:rPrChange>
          </w:rPr>
          <w:t>of the core</w:t>
        </w:r>
        <w:r w:rsidR="00632F38">
          <w:t xml:space="preserve"> the flake is struck. </w:t>
        </w:r>
      </w:ins>
      <w:del w:id="369" w:author="Zeljko Rezek" w:date="2020-03-23T19:30:00Z">
        <w:r w:rsidDel="00632F38">
          <w:delText xml:space="preserve">. </w:delText>
        </w:r>
      </w:del>
      <w:r>
        <w:t xml:space="preserve">Beveled flakes illustrate </w:t>
      </w:r>
      <w:del w:id="370" w:author="Zeljko Rezek" w:date="2020-03-23T19:33:00Z">
        <w:r w:rsidDel="00632F38">
          <w:delText>why this is true</w:delText>
        </w:r>
      </w:del>
      <w:ins w:id="371" w:author="Zeljko Rezek" w:date="2020-03-23T19:33:00Z">
        <w:r w:rsidR="00632F38">
          <w:t>this point</w:t>
        </w:r>
      </w:ins>
      <w:r>
        <w:t>.</w:t>
      </w:r>
    </w:p>
    <w:p w14:paraId="27ED45EC" w14:textId="5371E86E" w:rsidR="00363295" w:rsidRDefault="0002761C">
      <w:pPr>
        <w:pStyle w:val="BodyText"/>
      </w:pPr>
      <w:r>
        <w:t>Beveled flakes are ones where material is removed behind the platform prior to striking the core. Dibble</w:t>
      </w:r>
      <w:ins w:id="372" w:author="Sam Lin" w:date="2020-03-23T14:08:00Z">
        <w:r w:rsidR="00DC63BE">
          <w:t xml:space="preserve"> and colleagues </w:t>
        </w:r>
      </w:ins>
      <w:del w:id="373" w:author="Sam Lin" w:date="2020-03-23T14:07:00Z">
        <w:r w:rsidDel="00DC63BE">
          <w:delText xml:space="preserve"> </w:delText>
        </w:r>
      </w:del>
      <w:r>
        <w:t xml:space="preserve">recognized that beveling altered the EPA-PD model of flake formation such that the interaction of platform depth and exterior platform angle no longer predicted flake size (Leader et al.). </w:t>
      </w:r>
      <w:ins w:id="374" w:author="Sam Lin" w:date="2020-03-23T14:09:00Z">
        <w:r w:rsidR="00DC63BE">
          <w:t xml:space="preserve">Namely, </w:t>
        </w:r>
      </w:ins>
      <w:del w:id="375" w:author="Sam Lin" w:date="2020-03-23T14:09:00Z">
        <w:r w:rsidDel="00DC63BE">
          <w:delText>B</w:delText>
        </w:r>
      </w:del>
      <w:ins w:id="376" w:author="Sam Lin" w:date="2020-03-23T14:09:00Z">
        <w:r w:rsidR="00DC63BE">
          <w:t>b</w:t>
        </w:r>
      </w:ins>
      <w:r>
        <w:t xml:space="preserve">eveled flakes have too thin a platform for their size. </w:t>
      </w:r>
      <w:ins w:id="377" w:author="Zeljko Rezek" w:date="2020-03-24T08:59:00Z">
        <w:r w:rsidR="00C32250">
          <w:t xml:space="preserve">The reason for this could be that the beveling in that dataset, while </w:t>
        </w:r>
      </w:ins>
      <w:ins w:id="378" w:author="Zeljko Rezek" w:date="2020-03-24T09:02:00Z">
        <w:r w:rsidR="00C32250">
          <w:t xml:space="preserve">trimming the platform (and, thus, </w:t>
        </w:r>
      </w:ins>
      <w:ins w:id="379" w:author="Zeljko Rezek" w:date="2020-03-24T08:59:00Z">
        <w:r w:rsidR="00C32250">
          <w:t>decreasing the platform depth</w:t>
        </w:r>
      </w:ins>
      <w:ins w:id="380" w:author="Zeljko Rezek" w:date="2020-03-24T09:02:00Z">
        <w:r w:rsidR="00C32250">
          <w:t xml:space="preserve">), </w:t>
        </w:r>
      </w:ins>
      <w:ins w:id="381" w:author="Zeljko Rezek" w:date="2020-03-24T08:59:00Z">
        <w:r w:rsidR="00C32250">
          <w:t xml:space="preserve">the </w:t>
        </w:r>
      </w:ins>
      <w:ins w:id="382" w:author="Zeljko Rezek" w:date="2020-03-24T09:33:00Z">
        <w:r w:rsidR="00FD1D12">
          <w:t>volume</w:t>
        </w:r>
      </w:ins>
      <w:ins w:id="383" w:author="Zeljko Rezek" w:date="2020-03-24T09:40:00Z">
        <w:r w:rsidR="00E417B5">
          <w:t xml:space="preserve"> of the material</w:t>
        </w:r>
      </w:ins>
      <w:ins w:id="384" w:author="Zeljko Rezek" w:date="2020-03-24T08:59:00Z">
        <w:r w:rsidR="00C32250">
          <w:t xml:space="preserve"> trimmed off the core</w:t>
        </w:r>
      </w:ins>
      <w:ins w:id="385" w:author="Zeljko Rezek" w:date="2020-03-24T09:04:00Z">
        <w:r w:rsidR="00C32250">
          <w:t xml:space="preserve"> (and the resulting flake)</w:t>
        </w:r>
      </w:ins>
      <w:ins w:id="386" w:author="Zeljko Rezek" w:date="2020-03-24T09:03:00Z">
        <w:r w:rsidR="00C32250">
          <w:t xml:space="preserve"> was not big enough for the flake </w:t>
        </w:r>
      </w:ins>
      <w:ins w:id="387" w:author="Zeljko Rezek" w:date="2020-03-24T09:32:00Z">
        <w:r w:rsidR="00FD1D12">
          <w:t>weight</w:t>
        </w:r>
      </w:ins>
      <w:ins w:id="388" w:author="Zeljko Rezek" w:date="2020-03-24T09:03:00Z">
        <w:r w:rsidR="00C32250">
          <w:t xml:space="preserve"> to be proportionately smaller and corresponding to its smaller </w:t>
        </w:r>
      </w:ins>
      <w:ins w:id="389" w:author="Zeljko Rezek" w:date="2020-03-24T09:40:00Z">
        <w:r w:rsidR="00E417B5">
          <w:t xml:space="preserve">(trimmed) </w:t>
        </w:r>
      </w:ins>
      <w:ins w:id="390" w:author="Zeljko Rezek" w:date="2020-03-24T09:03:00Z">
        <w:r w:rsidR="00C32250">
          <w:t xml:space="preserve">platform depth. Nor </w:t>
        </w:r>
      </w:ins>
      <w:ins w:id="391" w:author="Zeljko Rezek" w:date="2020-03-24T09:17:00Z">
        <w:r w:rsidR="001227E2">
          <w:t>the bevels are</w:t>
        </w:r>
      </w:ins>
      <w:ins w:id="392" w:author="Zeljko Rezek" w:date="2020-03-24T09:03:00Z">
        <w:r w:rsidR="00C32250">
          <w:t xml:space="preserve"> long </w:t>
        </w:r>
      </w:ins>
      <w:ins w:id="393" w:author="Zeljko Rezek" w:date="2020-03-24T09:08:00Z">
        <w:r w:rsidR="00C32250">
          <w:t>enough along</w:t>
        </w:r>
      </w:ins>
      <w:ins w:id="394" w:author="Zeljko Rezek" w:date="2020-03-24T08:59:00Z">
        <w:r w:rsidR="00C32250">
          <w:t xml:space="preserve"> the exterior surface of the cores </w:t>
        </w:r>
      </w:ins>
      <w:ins w:id="395" w:author="Zeljko Rezek" w:date="2020-03-24T09:10:00Z">
        <w:r w:rsidR="00C32250">
          <w:t xml:space="preserve">to </w:t>
        </w:r>
      </w:ins>
      <w:ins w:id="396" w:author="Zeljko Rezek" w:date="2020-03-24T08:59:00Z">
        <w:r w:rsidR="00E417B5">
          <w:t>decrease</w:t>
        </w:r>
        <w:r w:rsidR="00C32250">
          <w:t xml:space="preserve"> </w:t>
        </w:r>
      </w:ins>
      <w:ins w:id="397" w:author="Zeljko Rezek" w:date="2020-03-24T09:41:00Z">
        <w:r w:rsidR="00E417B5">
          <w:t xml:space="preserve">the </w:t>
        </w:r>
      </w:ins>
      <w:ins w:id="398" w:author="Zeljko Rezek" w:date="2020-03-24T08:59:00Z">
        <w:r w:rsidR="00C32250">
          <w:t xml:space="preserve">flake </w:t>
        </w:r>
      </w:ins>
      <w:ins w:id="399" w:author="Zeljko Rezek" w:date="2020-03-24T09:09:00Z">
        <w:r w:rsidR="00C32250">
          <w:t>length.</w:t>
        </w:r>
      </w:ins>
      <w:ins w:id="400" w:author="Zeljko Rezek" w:date="2020-03-24T08:59:00Z">
        <w:r w:rsidR="00C32250">
          <w:t xml:space="preserve"> </w:t>
        </w:r>
      </w:ins>
      <w:ins w:id="401" w:author="Zeljko Rezek" w:date="2020-03-24T09:12:00Z">
        <w:r w:rsidR="00C32250">
          <w:t>I</w:t>
        </w:r>
      </w:ins>
      <w:ins w:id="402" w:author="Jonathan Reeves" w:date="2020-03-27T17:25:00Z">
        <w:r w:rsidR="00522C1F">
          <w:t>n</w:t>
        </w:r>
      </w:ins>
      <w:ins w:id="403" w:author="Zeljko Rezek" w:date="2020-03-24T09:12:00Z">
        <w:del w:id="404" w:author="Jonathan Reeves" w:date="2020-03-27T17:25:00Z">
          <w:r w:rsidR="00C32250" w:rsidDel="00522C1F">
            <w:delText xml:space="preserve"> </w:delText>
          </w:r>
        </w:del>
      </w:ins>
      <w:ins w:id="405" w:author="Jonathan Reeves" w:date="2020-03-27T17:25:00Z">
        <w:r w:rsidR="00522C1F">
          <w:t xml:space="preserve"> </w:t>
        </w:r>
      </w:ins>
      <w:ins w:id="406" w:author="Zeljko Rezek" w:date="2020-03-24T09:12:00Z">
        <w:r w:rsidR="00C32250">
          <w:t>any case</w:t>
        </w:r>
      </w:ins>
      <w:del w:id="407" w:author="Zeljko Rezek" w:date="2020-03-24T09:10:00Z">
        <w:r w:rsidDel="00C32250">
          <w:delText>However</w:delText>
        </w:r>
      </w:del>
      <w:r>
        <w:t>,</w:t>
      </w:r>
      <w:ins w:id="408" w:author="Sam Lin" w:date="2020-03-23T14:09:00Z">
        <w:r w:rsidR="00DC63BE">
          <w:t xml:space="preserve"> </w:t>
        </w:r>
      </w:ins>
      <w:ins w:id="409" w:author="Sam Lin" w:date="2020-03-23T14:13:00Z">
        <w:r w:rsidR="00DC63BE">
          <w:t xml:space="preserve">if we </w:t>
        </w:r>
        <w:del w:id="410" w:author="Zeljko Rezek" w:date="2020-03-24T09:18:00Z">
          <w:r w:rsidR="00DC63BE" w:rsidDel="001227E2">
            <w:delText xml:space="preserve">expand </w:delText>
          </w:r>
        </w:del>
      </w:ins>
      <w:ins w:id="411" w:author="Zeljko Rezek" w:date="2020-03-24T09:18:00Z">
        <w:r w:rsidR="001227E2">
          <w:t xml:space="preserve"> modify </w:t>
        </w:r>
      </w:ins>
      <w:ins w:id="412" w:author="Sam Lin" w:date="2020-03-23T14:13:00Z">
        <w:r w:rsidR="00DC63BE">
          <w:t xml:space="preserve">the EPA-PD model </w:t>
        </w:r>
      </w:ins>
      <w:ins w:id="413" w:author="Sam Lin" w:date="2020-03-23T14:43:00Z">
        <w:r w:rsidR="00F276D0">
          <w:t xml:space="preserve">by </w:t>
        </w:r>
      </w:ins>
      <w:ins w:id="414" w:author="Zeljko Rezek" w:date="2020-03-24T09:19:00Z">
        <w:r w:rsidR="001227E2">
          <w:t xml:space="preserve">replacing PD with </w:t>
        </w:r>
      </w:ins>
      <w:ins w:id="415" w:author="Zeljko Rezek" w:date="2020-03-24T09:23:00Z">
        <w:r w:rsidR="001227E2">
          <w:t>how far into the core the flake is struck</w:t>
        </w:r>
      </w:ins>
      <w:ins w:id="416" w:author="Zeljko Rezek" w:date="2020-03-24T09:19:00Z">
        <w:r w:rsidR="001227E2">
          <w:t xml:space="preserve">, which can be </w:t>
        </w:r>
      </w:ins>
      <w:ins w:id="417" w:author="Zeljko Rezek" w:date="2020-03-24T09:57:00Z">
        <w:r w:rsidR="003D0F1E">
          <w:t>reconstructed</w:t>
        </w:r>
      </w:ins>
      <w:ins w:id="418" w:author="Zeljko Rezek" w:date="2020-03-24T09:19:00Z">
        <w:r w:rsidR="001227E2">
          <w:t xml:space="preserve"> by using </w:t>
        </w:r>
      </w:ins>
      <w:ins w:id="419" w:author="Sam Lin" w:date="2020-03-23T14:43:00Z">
        <w:del w:id="420" w:author="Zeljko Rezek" w:date="2020-03-24T09:20:00Z">
          <w:r w:rsidR="00F276D0" w:rsidDel="001227E2">
            <w:delText>considering the additional effect of</w:delText>
          </w:r>
        </w:del>
      </w:ins>
      <w:ins w:id="421" w:author="Sam Lin" w:date="2020-03-23T14:13:00Z">
        <w:r w:rsidR="00DC63BE">
          <w:t xml:space="preserve"> PSIA</w:t>
        </w:r>
      </w:ins>
      <w:ins w:id="422" w:author="Sam Lin" w:date="2020-03-23T14:45:00Z">
        <w:del w:id="423" w:author="Zeljko Rezek" w:date="2020-03-24T09:20:00Z">
          <w:r w:rsidR="00F276D0" w:rsidDel="001227E2">
            <w:delText xml:space="preserve"> on platform width</w:delText>
          </w:r>
        </w:del>
      </w:ins>
      <w:ins w:id="424" w:author="Sam Lin" w:date="2020-03-23T14:13:00Z">
        <w:r w:rsidR="00DC63BE">
          <w:t xml:space="preserve">, the bevel flakes no longer represent </w:t>
        </w:r>
      </w:ins>
      <w:ins w:id="425" w:author="Sam Lin" w:date="2020-03-23T14:33:00Z">
        <w:r w:rsidR="002479F0">
          <w:lastRenderedPageBreak/>
          <w:t>anomalies</w:t>
        </w:r>
      </w:ins>
      <w:del w:id="426" w:author="Sam Lin" w:date="2020-03-23T14:09:00Z">
        <w:r w:rsidDel="00DC63BE">
          <w:delText xml:space="preserve"> </w:delText>
        </w:r>
      </w:del>
      <w:del w:id="427" w:author="Sam Lin" w:date="2020-03-23T14:12:00Z">
        <w:r w:rsidDel="00DC63BE">
          <w:delText>the inclusion of platform surface interior angle pulls beveled flakes back into the model</w:delText>
        </w:r>
      </w:del>
      <w:r>
        <w:t>. To</w:t>
      </w:r>
      <w:del w:id="428" w:author="Sam Lin" w:date="2020-03-23T14:08:00Z">
        <w:r w:rsidDel="00DC63BE">
          <w:delText>o</w:delText>
        </w:r>
      </w:del>
      <w:r>
        <w:t xml:space="preserve"> illustrate this point, we examine some of the beveled flakes in the Dibble glass dataset.</w:t>
      </w:r>
    </w:p>
    <w:p w14:paraId="27ED45ED" w14:textId="5A097F2F" w:rsidR="00363295" w:rsidRDefault="0002761C">
      <w:pPr>
        <w:pStyle w:val="BodyText"/>
      </w:pPr>
      <w:r>
        <w:t xml:space="preserve">In the Dibble glass </w:t>
      </w:r>
      <w:proofErr w:type="gramStart"/>
      <w:r>
        <w:t>dataset</w:t>
      </w:r>
      <w:proofErr w:type="gramEnd"/>
      <w:r>
        <w:t xml:space="preserve"> there are 11 beveled flakes coming from semispherical cores and otherwise conforming to our selection criteria. They are plotted in Figure 11 along with the non-beveled flakes</w:t>
      </w:r>
      <w:ins w:id="429" w:author="Sam Lin" w:date="2020-03-23T14:44:00Z">
        <w:r w:rsidR="00F276D0">
          <w:t>.</w:t>
        </w:r>
      </w:ins>
      <w:ins w:id="430" w:author="Sam Lin" w:date="2020-03-23T14:45:00Z">
        <w:r w:rsidR="00F276D0">
          <w:t xml:space="preserve"> It is clear that the presence of platform beveling changes the relationship between platform depth and platform width</w:t>
        </w:r>
      </w:ins>
      <w:ins w:id="431" w:author="Sam Lin" w:date="2020-03-23T14:46:00Z">
        <w:r w:rsidR="00F276D0">
          <w:t xml:space="preserve"> – </w:t>
        </w:r>
      </w:ins>
      <w:del w:id="432" w:author="Sam Lin" w:date="2020-03-23T14:46:00Z">
        <w:r w:rsidDel="00F276D0">
          <w:delText xml:space="preserve"> to illustrate how the beveling changes the relationship of platform thickness to platform width. F</w:delText>
        </w:r>
      </w:del>
      <w:ins w:id="433" w:author="Sam Lin" w:date="2020-03-23T14:46:00Z">
        <w:r w:rsidR="00F276D0">
          <w:t>f</w:t>
        </w:r>
      </w:ins>
      <w:r>
        <w:t>or a given platform width, the beveled flakes have much shallower platforms (smaller PD) than expected</w:t>
      </w:r>
      <w:ins w:id="434" w:author="Zeljko Rezek" w:date="2020-03-24T09:25:00Z">
        <w:r w:rsidR="001227E2">
          <w:t>. As said above, for a given platform depth</w:t>
        </w:r>
      </w:ins>
      <w:ins w:id="435" w:author="Zeljko Rezek" w:date="2020-03-24T09:28:00Z">
        <w:r w:rsidR="001227E2">
          <w:t>, they also</w:t>
        </w:r>
      </w:ins>
      <w:ins w:id="436" w:author="Zeljko Rezek" w:date="2020-03-24T09:25:00Z">
        <w:r w:rsidR="001227E2">
          <w:t xml:space="preserve"> have much bigger weight than</w:t>
        </w:r>
      </w:ins>
      <w:ins w:id="437" w:author="Zeljko Rezek" w:date="2020-03-24T09:28:00Z">
        <w:r w:rsidR="001227E2">
          <w:t xml:space="preserve"> expected</w:t>
        </w:r>
      </w:ins>
      <w:ins w:id="438" w:author="Zeljko Rezek" w:date="2020-03-24T09:25:00Z">
        <w:r w:rsidR="001227E2">
          <w:t xml:space="preserve">. </w:t>
        </w:r>
      </w:ins>
      <w:del w:id="439" w:author="Zeljko Rezek" w:date="2020-03-24T09:25:00Z">
        <w:r w:rsidDel="001227E2">
          <w:delText xml:space="preserve">. </w:delText>
        </w:r>
      </w:del>
      <w:ins w:id="440" w:author="Sam Lin" w:date="2020-03-23T14:48:00Z">
        <w:r w:rsidR="00F276D0">
          <w:t xml:space="preserve">In the original form of the EPA-PD model, this </w:t>
        </w:r>
        <w:r w:rsidR="00AB1723">
          <w:t>difference is hard to reconcile</w:t>
        </w:r>
      </w:ins>
      <w:ins w:id="441" w:author="Sam Lin" w:date="2020-03-23T14:54:00Z">
        <w:r w:rsidR="00AB1723">
          <w:t xml:space="preserve"> (Leader et al. 2017).</w:t>
        </w:r>
      </w:ins>
      <w:ins w:id="442" w:author="Sam Lin" w:date="2020-03-23T14:55:00Z">
        <w:r w:rsidR="00AB1723">
          <w:t xml:space="preserve"> </w:t>
        </w:r>
      </w:ins>
      <w:r>
        <w:t xml:space="preserve">To illustrate the power of </w:t>
      </w:r>
      <w:del w:id="443" w:author="Sam Lin" w:date="2020-03-23T14:44:00Z">
        <w:r w:rsidDel="00F276D0">
          <w:delText>platform surface interior angle</w:delText>
        </w:r>
      </w:del>
      <w:ins w:id="444" w:author="Sam Lin" w:date="2020-03-23T14:44:00Z">
        <w:r w:rsidR="00F276D0">
          <w:t>PSIA</w:t>
        </w:r>
      </w:ins>
      <w:r>
        <w:t xml:space="preserve"> to explain th</w:t>
      </w:r>
      <w:ins w:id="445" w:author="Zeljko Rezek" w:date="2020-03-24T08:56:00Z">
        <w:r w:rsidR="00C32250">
          <w:t>is difference</w:t>
        </w:r>
      </w:ins>
      <w:del w:id="446" w:author="Zeljko Rezek" w:date="2020-03-24T08:56:00Z">
        <w:r w:rsidDel="00C32250">
          <w:delText>ese flakes</w:delText>
        </w:r>
      </w:del>
      <w:r>
        <w:t xml:space="preserve">, we </w:t>
      </w:r>
      <w:del w:id="447" w:author="Sam Lin" w:date="2020-03-23T14:57:00Z">
        <w:r w:rsidDel="00AB1723">
          <w:delText xml:space="preserve">can </w:delText>
        </w:r>
      </w:del>
      <w:r>
        <w:t xml:space="preserve">build a linear model to </w:t>
      </w:r>
      <w:del w:id="448" w:author="Zeljko Rezek" w:date="2020-03-23T19:56:00Z">
        <w:r w:rsidDel="00A472A9">
          <w:delText xml:space="preserve">predict </w:delText>
        </w:r>
      </w:del>
      <w:ins w:id="449" w:author="Zeljko Rezek" w:date="2020-03-23T19:56:00Z">
        <w:r w:rsidR="00A472A9">
          <w:t xml:space="preserve">estimate </w:t>
        </w:r>
      </w:ins>
      <w:r>
        <w:t xml:space="preserve">platform </w:t>
      </w:r>
      <w:del w:id="450" w:author="Zeljko Rezek" w:date="2020-03-23T19:40:00Z">
        <w:r w:rsidDel="001779B7">
          <w:delText xml:space="preserve">thickness </w:delText>
        </w:r>
      </w:del>
      <w:ins w:id="451" w:author="Zeljko Rezek" w:date="2020-03-23T19:40:00Z">
        <w:r w:rsidR="001779B7">
          <w:t xml:space="preserve">depth </w:t>
        </w:r>
      </w:ins>
      <w:r>
        <w:t xml:space="preserve">from </w:t>
      </w:r>
      <w:del w:id="452" w:author="Sam Lin" w:date="2020-03-23T14:57:00Z">
        <w:r w:rsidDel="00AB1723">
          <w:delText>the platform surface interior angle</w:delText>
        </w:r>
      </w:del>
      <w:ins w:id="453" w:author="Zeljko Rezek" w:date="2020-03-24T09:31:00Z">
        <w:r w:rsidR="00FD1D12">
          <w:t xml:space="preserve">the </w:t>
        </w:r>
      </w:ins>
      <w:ins w:id="454" w:author="Sam Lin" w:date="2020-03-23T14:57:00Z">
        <w:r w:rsidR="00AB1723">
          <w:t>PSIA</w:t>
        </w:r>
      </w:ins>
      <w:r>
        <w:t xml:space="preserve"> and platform width on the non-beveled flakes in the Dibble glass dataset. We then use this model</w:t>
      </w:r>
      <w:ins w:id="455" w:author="Zeljko Rezek" w:date="2020-03-23T19:47:00Z">
        <w:r w:rsidR="001779B7">
          <w:t xml:space="preserve">, and the average PSIA as reported above for the non-beveled flakes, </w:t>
        </w:r>
      </w:ins>
      <w:del w:id="456" w:author="Zeljko Rezek" w:date="2020-03-23T19:47:00Z">
        <w:r w:rsidDel="001779B7">
          <w:delText xml:space="preserve"> </w:delText>
        </w:r>
      </w:del>
      <w:r>
        <w:t xml:space="preserve">to </w:t>
      </w:r>
      <w:del w:id="457" w:author="Zeljko Rezek" w:date="2020-03-23T19:56:00Z">
        <w:r w:rsidDel="00A472A9">
          <w:delText xml:space="preserve">predict </w:delText>
        </w:r>
      </w:del>
      <w:ins w:id="458" w:author="Zeljko Rezek" w:date="2020-03-24T09:58:00Z">
        <w:r w:rsidR="003D0F1E">
          <w:t>reconstruct</w:t>
        </w:r>
      </w:ins>
      <w:ins w:id="459" w:author="Zeljko Rezek" w:date="2020-03-23T19:56:00Z">
        <w:r w:rsidR="00A472A9">
          <w:t xml:space="preserve"> </w:t>
        </w:r>
      </w:ins>
      <w:r>
        <w:t xml:space="preserve">the </w:t>
      </w:r>
      <w:ins w:id="460" w:author="Zeljko Rezek" w:date="2020-03-23T19:42:00Z">
        <w:r w:rsidR="001779B7">
          <w:t>“</w:t>
        </w:r>
      </w:ins>
      <w:ins w:id="461" w:author="Sam Lin" w:date="2020-03-23T15:01:00Z">
        <w:del w:id="462" w:author="Zeljko Rezek" w:date="2020-03-23T19:42:00Z">
          <w:r w:rsidR="00AB1723" w:rsidDel="001779B7">
            <w:delText>‘</w:delText>
          </w:r>
        </w:del>
        <w:r w:rsidR="00AB1723">
          <w:t>theoretical</w:t>
        </w:r>
      </w:ins>
      <w:ins w:id="463" w:author="Zeljko Rezek" w:date="2020-03-24T01:38:00Z">
        <w:r w:rsidR="002803CB">
          <w:t xml:space="preserve"> </w:t>
        </w:r>
      </w:ins>
      <w:ins w:id="464" w:author="Sam Lin" w:date="2020-03-23T15:01:00Z">
        <w:del w:id="465" w:author="Zeljko Rezek" w:date="2020-03-23T19:42:00Z">
          <w:r w:rsidR="00AB1723" w:rsidDel="001779B7">
            <w:delText>’</w:delText>
          </w:r>
        </w:del>
        <w:r w:rsidR="00AB1723">
          <w:t xml:space="preserve"> </w:t>
        </w:r>
      </w:ins>
      <w:r>
        <w:t xml:space="preserve">platform </w:t>
      </w:r>
      <w:del w:id="466" w:author="Sam Lin" w:date="2020-03-23T15:01:00Z">
        <w:r w:rsidDel="00AB1723">
          <w:delText xml:space="preserve">thickness </w:delText>
        </w:r>
      </w:del>
      <w:ins w:id="467" w:author="Sam Lin" w:date="2020-03-23T15:01:00Z">
        <w:r w:rsidR="00AB1723">
          <w:t>depth</w:t>
        </w:r>
      </w:ins>
      <w:ins w:id="468" w:author="Zeljko Rezek" w:date="2020-03-24T01:48:00Z">
        <w:r w:rsidR="002803CB">
          <w:t>”</w:t>
        </w:r>
      </w:ins>
      <w:ins w:id="469" w:author="Sam Lin" w:date="2020-03-23T15:01:00Z">
        <w:r w:rsidR="00AB1723">
          <w:t xml:space="preserve"> </w:t>
        </w:r>
      </w:ins>
      <w:r>
        <w:t xml:space="preserve">of the beveled flakes. </w:t>
      </w:r>
      <w:ins w:id="470" w:author="Zeljko Rezek" w:date="2020-03-23T19:42:00Z">
        <w:r w:rsidR="001779B7">
          <w:t>By theoretical platform depth, we mean the platform depth as it would be present on those flakes if they were not beveled</w:t>
        </w:r>
      </w:ins>
      <w:ins w:id="471" w:author="Zeljko Rezek" w:date="2020-03-23T19:44:00Z">
        <w:r w:rsidR="001779B7">
          <w:t xml:space="preserve"> (in non-beveled flakes, theoretical platform depth is the same as platform depth)</w:t>
        </w:r>
      </w:ins>
      <w:ins w:id="472" w:author="Zeljko Rezek" w:date="2020-03-23T19:42:00Z">
        <w:r w:rsidR="001779B7">
          <w:t xml:space="preserve">. </w:t>
        </w:r>
      </w:ins>
      <w:del w:id="473" w:author="Zeljko Rezek" w:date="2020-03-23T19:47:00Z">
        <w:r w:rsidDel="001779B7">
          <w:delText xml:space="preserve">However, </w:delText>
        </w:r>
      </w:del>
      <w:ins w:id="474" w:author="Sam Lin" w:date="2020-03-23T14:57:00Z">
        <w:del w:id="475" w:author="Zeljko Rezek" w:date="2020-03-23T19:47:00Z">
          <w:r w:rsidR="00AB1723" w:rsidDel="001779B7">
            <w:delText xml:space="preserve">Because </w:delText>
          </w:r>
        </w:del>
      </w:ins>
      <w:del w:id="476" w:author="Zeljko Rezek" w:date="2020-03-23T19:47:00Z">
        <w:r w:rsidDel="001779B7">
          <w:delText>the platform surface interior angle</w:delText>
        </w:r>
      </w:del>
      <w:ins w:id="477" w:author="Sam Lin" w:date="2020-03-23T14:58:00Z">
        <w:del w:id="478" w:author="Zeljko Rezek" w:date="2020-03-23T19:47:00Z">
          <w:r w:rsidR="00AB1723" w:rsidDel="001779B7">
            <w:delText>PSIA</w:delText>
          </w:r>
        </w:del>
      </w:ins>
      <w:del w:id="479" w:author="Zeljko Rezek" w:date="2020-03-23T19:47:00Z">
        <w:r w:rsidDel="001779B7">
          <w:delText xml:space="preserve"> is not known for these flakes, and so we substitute the average PSIA </w:delText>
        </w:r>
      </w:del>
      <w:ins w:id="480" w:author="Sam Lin" w:date="2020-03-23T14:58:00Z">
        <w:del w:id="481" w:author="Zeljko Rezek" w:date="2020-03-23T19:47:00Z">
          <w:r w:rsidR="00AB1723" w:rsidDel="001779B7">
            <w:delText xml:space="preserve">as reported above </w:delText>
          </w:r>
        </w:del>
      </w:ins>
      <w:del w:id="482" w:author="Zeljko Rezek" w:date="2020-03-23T19:47:00Z">
        <w:r w:rsidDel="001779B7">
          <w:delText xml:space="preserve">in its place. </w:delText>
        </w:r>
      </w:del>
      <w:r>
        <w:t>When this is done, the</w:t>
      </w:r>
      <w:ins w:id="483" w:author="Zeljko Rezek" w:date="2020-03-24T01:54:00Z">
        <w:r w:rsidR="00467DB8">
          <w:t xml:space="preserve"> </w:t>
        </w:r>
      </w:ins>
      <w:del w:id="484" w:author="Zeljko Rezek" w:date="2020-03-24T01:54:00Z">
        <w:r w:rsidDel="00467DB8">
          <w:delText xml:space="preserve"> </w:delText>
        </w:r>
      </w:del>
      <w:ins w:id="485" w:author="Sam Lin" w:date="2020-03-23T15:01:00Z">
        <w:del w:id="486" w:author="Zeljko Rezek" w:date="2020-03-23T19:45:00Z">
          <w:r w:rsidR="00AB1723" w:rsidDel="001779B7">
            <w:delText>‘</w:delText>
          </w:r>
        </w:del>
        <w:r w:rsidR="00AB1723">
          <w:t>theoretical</w:t>
        </w:r>
        <w:del w:id="487" w:author="Zeljko Rezek" w:date="2020-03-23T19:45:00Z">
          <w:r w:rsidR="00AB1723" w:rsidDel="001779B7">
            <w:delText>’</w:delText>
          </w:r>
        </w:del>
        <w:r w:rsidR="00AB1723">
          <w:t xml:space="preserve"> </w:t>
        </w:r>
      </w:ins>
      <w:commentRangeStart w:id="488"/>
      <w:r>
        <w:t xml:space="preserve">platform </w:t>
      </w:r>
      <w:del w:id="489" w:author="Sam Lin" w:date="2020-03-23T15:02:00Z">
        <w:r w:rsidDel="00AB1723">
          <w:delText xml:space="preserve">thickness </w:delText>
        </w:r>
      </w:del>
      <w:commentRangeEnd w:id="488"/>
      <w:ins w:id="490" w:author="Sam Lin" w:date="2020-03-23T15:02:00Z">
        <w:r w:rsidR="00AB1723">
          <w:t>depth</w:t>
        </w:r>
      </w:ins>
      <w:ins w:id="491" w:author="Zeljko Rezek" w:date="2020-03-23T19:45:00Z">
        <w:r w:rsidR="001779B7">
          <w:t>”</w:t>
        </w:r>
      </w:ins>
      <w:ins w:id="492" w:author="Sam Lin" w:date="2020-03-23T15:02:00Z">
        <w:r w:rsidR="00AB1723">
          <w:t xml:space="preserve"> </w:t>
        </w:r>
      </w:ins>
      <w:r w:rsidR="00AB1723">
        <w:rPr>
          <w:rStyle w:val="CommentReference"/>
        </w:rPr>
        <w:commentReference w:id="488"/>
      </w:r>
      <w:r>
        <w:t xml:space="preserve">for the beveled flakes plot on the same trend line as </w:t>
      </w:r>
      <w:ins w:id="493" w:author="Zeljko Rezek" w:date="2020-03-23T19:50:00Z">
        <w:r w:rsidR="009A6100">
          <w:t xml:space="preserve">(the platform depth) </w:t>
        </w:r>
      </w:ins>
      <w:ins w:id="494" w:author="Zeljko Rezek" w:date="2020-03-23T19:45:00Z">
        <w:r w:rsidR="001779B7">
          <w:t xml:space="preserve">for </w:t>
        </w:r>
      </w:ins>
      <w:r>
        <w:t>the non-beveled flakes (see Figure 11).</w:t>
      </w:r>
    </w:p>
    <w:p w14:paraId="27ED45EE" w14:textId="3DE97877" w:rsidR="00363295" w:rsidRDefault="0002761C">
      <w:pPr>
        <w:pStyle w:val="BodyText"/>
        <w:rPr>
          <w:ins w:id="495" w:author="Sam Lin" w:date="2020-03-23T15:06:00Z"/>
        </w:rPr>
      </w:pPr>
      <w:r>
        <w:t xml:space="preserve">This reconstructed </w:t>
      </w:r>
      <w:ins w:id="496" w:author="Zeljko Rezek" w:date="2020-03-23T19:51:00Z">
        <w:r w:rsidR="00A472A9">
          <w:t xml:space="preserve">theoretical </w:t>
        </w:r>
      </w:ins>
      <w:r>
        <w:t>platform depth</w:t>
      </w:r>
      <w:ins w:id="497" w:author="Zeljko Rezek" w:date="2020-03-23T19:51:00Z">
        <w:r w:rsidR="00A472A9">
          <w:t xml:space="preserve"> </w:t>
        </w:r>
      </w:ins>
      <w:del w:id="498" w:author="Zeljko Rezek" w:date="2020-03-23T19:51:00Z">
        <w:r w:rsidDel="00A472A9">
          <w:delText xml:space="preserve"> </w:delText>
        </w:r>
      </w:del>
      <w:r>
        <w:t xml:space="preserve">can then be used to improve the EPA-PD model to give better estimates of flake size. The main aspect of size that Dibble </w:t>
      </w:r>
      <w:del w:id="499" w:author="Sam Lin" w:date="2020-03-23T14:58:00Z">
        <w:r w:rsidDel="00AB1723">
          <w:delText>e</w:delText>
        </w:r>
      </w:del>
      <w:del w:id="500" w:author="Sam Lin" w:date="2020-03-23T14:59:00Z">
        <w:r w:rsidDel="00AB1723">
          <w:delText>t al.</w:delText>
        </w:r>
      </w:del>
      <w:ins w:id="501" w:author="Sam Lin" w:date="2020-03-23T14:59:00Z">
        <w:r w:rsidR="00AB1723">
          <w:t>a</w:t>
        </w:r>
      </w:ins>
      <w:ins w:id="502" w:author="Zeljko Rezek" w:date="2020-03-24T01:55:00Z">
        <w:r w:rsidR="00467DB8">
          <w:t>n</w:t>
        </w:r>
      </w:ins>
      <w:ins w:id="503" w:author="Sam Lin" w:date="2020-03-23T14:59:00Z">
        <w:del w:id="504" w:author="Zeljko Rezek" w:date="2020-03-24T01:55:00Z">
          <w:r w:rsidR="00AB1723" w:rsidDel="00467DB8">
            <w:delText>b</w:delText>
          </w:r>
        </w:del>
        <w:r w:rsidR="00AB1723">
          <w:t>d colleagues</w:t>
        </w:r>
      </w:ins>
      <w:r>
        <w:t> have focused on</w:t>
      </w:r>
      <w:ins w:id="505" w:author="Sam Lin" w:date="2020-03-23T14:58:00Z">
        <w:r w:rsidR="00AB1723">
          <w:t xml:space="preserve"> for the beveled flakes</w:t>
        </w:r>
      </w:ins>
      <w:r>
        <w:t xml:space="preserve"> is weight</w:t>
      </w:r>
      <w:ins w:id="506" w:author="Sam Lin" w:date="2020-03-23T14:58:00Z">
        <w:r w:rsidR="00AB1723">
          <w:t xml:space="preserve"> (Leader et al. 2017)</w:t>
        </w:r>
      </w:ins>
      <w:r>
        <w:t xml:space="preserve">, and so we model flake weight as a function of EPA, platform depth and the interaction of the two (see Figure 11). The cube root of weight is used to correct for </w:t>
      </w:r>
      <w:ins w:id="507" w:author="Zeljko Rezek" w:date="2020-03-23T19:58:00Z">
        <w:r w:rsidR="00E91AAB">
          <w:t xml:space="preserve">the </w:t>
        </w:r>
      </w:ins>
      <w:ins w:id="508" w:author="Zeljko Rezek" w:date="2020-03-23T19:59:00Z">
        <w:r w:rsidR="003D0F1E">
          <w:t>difference between the</w:t>
        </w:r>
        <w:r w:rsidR="00E91AAB">
          <w:t xml:space="preserve"> </w:t>
        </w:r>
      </w:ins>
      <w:ins w:id="509" w:author="Zeljko Rezek" w:date="2020-03-23T19:58:00Z">
        <w:r w:rsidR="00E91AAB">
          <w:t xml:space="preserve">scales of </w:t>
        </w:r>
      </w:ins>
      <w:ins w:id="510" w:author="Zeljko Rezek" w:date="2020-03-24T09:59:00Z">
        <w:r w:rsidR="003D0F1E">
          <w:t xml:space="preserve">variance </w:t>
        </w:r>
      </w:ins>
      <w:ins w:id="511" w:author="Zeljko Rezek" w:date="2020-03-23T19:58:00Z">
        <w:r w:rsidR="00E91AAB">
          <w:t xml:space="preserve">of </w:t>
        </w:r>
      </w:ins>
      <w:r>
        <w:t xml:space="preserve">the different dimensions in the model. Next, we use this same model to predict flake weight in the beveled flakes using the platform depth as </w:t>
      </w:r>
      <w:del w:id="512" w:author="Zeljko Rezek" w:date="2020-03-23T19:54:00Z">
        <w:r w:rsidDel="00A472A9">
          <w:delText xml:space="preserve">originally </w:delText>
        </w:r>
      </w:del>
      <w:r>
        <w:t xml:space="preserve">measured on these beveled flakes. In this case, the </w:t>
      </w:r>
      <w:del w:id="513" w:author="Zeljko Rezek" w:date="2020-03-23T20:00:00Z">
        <w:r w:rsidDel="005703AB">
          <w:delText xml:space="preserve">predicted </w:delText>
        </w:r>
      </w:del>
      <w:ins w:id="514" w:author="Zeljko Rezek" w:date="2020-03-23T20:00:00Z">
        <w:r w:rsidR="005703AB">
          <w:t xml:space="preserve">modeled </w:t>
        </w:r>
      </w:ins>
      <w:r>
        <w:t xml:space="preserve">flake weights are much too low (see Figure 11). Finally, we use the </w:t>
      </w:r>
      <w:del w:id="515" w:author="Zeljko Rezek" w:date="2020-03-23T19:55:00Z">
        <w:r w:rsidDel="00A472A9">
          <w:delText xml:space="preserve">modeled </w:delText>
        </w:r>
      </w:del>
      <w:ins w:id="516" w:author="Zeljko Rezek" w:date="2020-03-23T19:55:00Z">
        <w:r w:rsidR="00A472A9">
          <w:t xml:space="preserve">theoretical </w:t>
        </w:r>
      </w:ins>
      <w:r>
        <w:t>platform depth</w:t>
      </w:r>
      <w:ins w:id="517" w:author="Zeljko Rezek" w:date="2020-03-23T20:01:00Z">
        <w:r w:rsidR="005703AB">
          <w:t>s of these flakes</w:t>
        </w:r>
      </w:ins>
      <w:r>
        <w:t xml:space="preserve">, as </w:t>
      </w:r>
      <w:del w:id="518" w:author="Zeljko Rezek" w:date="2020-03-23T19:55:00Z">
        <w:r w:rsidDel="00A472A9">
          <w:delText xml:space="preserve">calculated </w:delText>
        </w:r>
      </w:del>
      <w:ins w:id="519" w:author="Zeljko Rezek" w:date="2020-03-24T10:01:00Z">
        <w:r w:rsidR="003D0F1E">
          <w:t>reconstructed</w:t>
        </w:r>
      </w:ins>
      <w:ins w:id="520" w:author="Zeljko Rezek" w:date="2020-03-23T19:55:00Z">
        <w:r w:rsidR="00A472A9">
          <w:t xml:space="preserve"> </w:t>
        </w:r>
      </w:ins>
      <w:r>
        <w:t xml:space="preserve">above, to predict </w:t>
      </w:r>
      <w:del w:id="521" w:author="Zeljko Rezek" w:date="2020-03-23T20:01:00Z">
        <w:r w:rsidDel="005703AB">
          <w:delText xml:space="preserve">flake </w:delText>
        </w:r>
      </w:del>
      <w:ins w:id="522" w:author="Zeljko Rezek" w:date="2020-03-23T20:01:00Z">
        <w:r w:rsidR="005703AB">
          <w:t xml:space="preserve">their </w:t>
        </w:r>
      </w:ins>
      <w:r>
        <w:t>weight</w:t>
      </w:r>
      <w:del w:id="523" w:author="Zeljko Rezek" w:date="2020-03-24T01:59:00Z">
        <w:r w:rsidDel="00467DB8">
          <w:delText xml:space="preserve"> again using the non-beveled flake model</w:delText>
        </w:r>
      </w:del>
      <w:r>
        <w:t xml:space="preserve">. In this case, the flake weights plot in among the rest of the non-beveled flakes (see Figure 11). </w:t>
      </w:r>
      <w:proofErr w:type="gramStart"/>
      <w:r>
        <w:t>Thus</w:t>
      </w:r>
      <w:proofErr w:type="gramEnd"/>
      <w:r>
        <w:t xml:space="preserve"> the beveled flakes are </w:t>
      </w:r>
      <w:ins w:id="524" w:author="Zeljko Rezek" w:date="2020-03-23T20:02:00Z">
        <w:r w:rsidR="005703AB">
          <w:t xml:space="preserve">of </w:t>
        </w:r>
      </w:ins>
      <w:r>
        <w:t xml:space="preserve">the correct size </w:t>
      </w:r>
      <w:ins w:id="525" w:author="Zeljko Rezek" w:date="2020-03-24T10:03:00Z">
        <w:r w:rsidR="003D0F1E">
          <w:t xml:space="preserve">according to the EPA-PD model </w:t>
        </w:r>
      </w:ins>
      <w:r>
        <w:t xml:space="preserve">when we think of PD in </w:t>
      </w:r>
      <w:del w:id="526" w:author="Zeljko Rezek" w:date="2020-03-24T10:03:00Z">
        <w:r w:rsidDel="003D0F1E">
          <w:delText>the EPA-PD</w:delText>
        </w:r>
      </w:del>
      <w:ins w:id="527" w:author="Zeljko Rezek" w:date="2020-03-24T10:03:00Z">
        <w:r w:rsidR="003D0F1E">
          <w:t>this</w:t>
        </w:r>
      </w:ins>
      <w:r>
        <w:t xml:space="preserve"> model not as a measure of </w:t>
      </w:r>
      <w:ins w:id="528" w:author="Zeljko Rezek" w:date="2020-03-23T20:06:00Z">
        <w:r w:rsidR="005703AB">
          <w:t xml:space="preserve">the observable </w:t>
        </w:r>
      </w:ins>
      <w:r>
        <w:t xml:space="preserve">platform depth but rather as a measure of </w:t>
      </w:r>
      <w:ins w:id="529" w:author="Zeljko Rezek" w:date="2020-03-23T20:06:00Z">
        <w:r w:rsidR="005703AB">
          <w:t>the theoretical platform depth</w:t>
        </w:r>
        <w:r w:rsidR="003D0F1E">
          <w:t xml:space="preserve">. </w:t>
        </w:r>
      </w:ins>
      <w:del w:id="530" w:author="Zeljko Rezek" w:date="2020-03-24T10:06:00Z">
        <w:r w:rsidDel="003D0F1E">
          <w:delText>how far into the core the flake is struck</w:delText>
        </w:r>
      </w:del>
      <w:ins w:id="531" w:author="Zeljko Rezek" w:date="2020-03-23T20:05:00Z">
        <w:r w:rsidR="005703AB">
          <w:t>This</w:t>
        </w:r>
      </w:ins>
      <w:del w:id="532" w:author="Zeljko Rezek" w:date="2020-03-23T20:06:00Z">
        <w:r w:rsidDel="005703AB">
          <w:delText>, which</w:delText>
        </w:r>
      </w:del>
      <w:r>
        <w:t xml:space="preserve"> then determines the flake width</w:t>
      </w:r>
      <w:ins w:id="533" w:author="Zeljko Rezek" w:date="2020-03-23T20:07:00Z">
        <w:r w:rsidR="003D0F1E">
          <w:t xml:space="preserve"> </w:t>
        </w:r>
      </w:ins>
      <w:del w:id="534" w:author="Zeljko Rezek" w:date="2020-03-24T10:04:00Z">
        <w:r w:rsidDel="003D0F1E">
          <w:delText xml:space="preserve"> </w:delText>
        </w:r>
      </w:del>
      <w:r>
        <w:t xml:space="preserve">via the </w:t>
      </w:r>
      <w:del w:id="535" w:author="Sam Lin" w:date="2020-03-23T15:02:00Z">
        <w:r w:rsidDel="00AB1723">
          <w:delText>platform surface interior angle</w:delText>
        </w:r>
      </w:del>
      <w:ins w:id="536" w:author="Sam Lin" w:date="2020-03-23T15:02:00Z">
        <w:r w:rsidR="00AB1723">
          <w:t>PSIA</w:t>
        </w:r>
      </w:ins>
      <w:r>
        <w:t xml:space="preserve"> and the platform </w:t>
      </w:r>
      <w:ins w:id="537" w:author="Zeljko Rezek" w:date="2020-03-23T20:08:00Z">
        <w:r w:rsidR="005703AB">
          <w:t>width</w:t>
        </w:r>
      </w:ins>
      <w:del w:id="538" w:author="Zeljko Rezek" w:date="2020-03-23T20:08:00Z">
        <w:r w:rsidDel="005703AB">
          <w:delText>shape</w:delText>
        </w:r>
      </w:del>
      <w:r>
        <w:t>.</w:t>
      </w:r>
      <w:del w:id="539" w:author="Zeljko Rezek" w:date="2020-03-24T14:42:00Z">
        <w:r w:rsidDel="00D049CB">
          <w:delText xml:space="preserve"> </w:delText>
        </w:r>
        <w:commentRangeStart w:id="540"/>
        <w:r w:rsidDel="00D049CB">
          <w:delText>Beveling does not change the expected size of these flakes when flake formation is viewed this way</w:delText>
        </w:r>
        <w:commentRangeEnd w:id="540"/>
        <w:r w:rsidR="003D0F1E" w:rsidDel="00D049CB">
          <w:rPr>
            <w:rStyle w:val="CommentReference"/>
          </w:rPr>
          <w:commentReference w:id="540"/>
        </w:r>
      </w:del>
      <w:r>
        <w:t>.</w:t>
      </w:r>
      <w:ins w:id="541" w:author="Sam Lin" w:date="2020-03-23T15:03:00Z">
        <w:r w:rsidR="00AB1723">
          <w:t xml:space="preserve"> </w:t>
        </w:r>
      </w:ins>
      <w:ins w:id="542" w:author="Sam Lin" w:date="2020-03-23T15:06:00Z">
        <w:del w:id="543" w:author="Zeljko Rezek" w:date="2020-03-24T14:43:00Z">
          <w:r w:rsidR="00D75C24" w:rsidDel="00D049CB">
            <w:delText>Rather</w:delText>
          </w:r>
        </w:del>
      </w:ins>
      <w:ins w:id="544" w:author="Zeljko Rezek" w:date="2020-03-24T14:43:00Z">
        <w:r w:rsidR="00D049CB">
          <w:t>From this perspective</w:t>
        </w:r>
      </w:ins>
      <w:ins w:id="545" w:author="Sam Lin" w:date="2020-03-23T15:06:00Z">
        <w:r w:rsidR="00D75C24">
          <w:t>, beveling</w:t>
        </w:r>
        <w:r w:rsidR="001C2028">
          <w:t xml:space="preserve"> is </w:t>
        </w:r>
      </w:ins>
      <w:ins w:id="546" w:author="Zeljko Rezek" w:date="2020-03-24T14:45:00Z">
        <w:r w:rsidR="00D049CB">
          <w:t>primarily</w:t>
        </w:r>
      </w:ins>
      <w:ins w:id="547" w:author="Sam Lin" w:date="2020-03-23T15:06:00Z">
        <w:del w:id="548" w:author="Zeljko Rezek" w:date="2020-03-24T14:45:00Z">
          <w:r w:rsidR="001C2028" w:rsidDel="00D049CB">
            <w:delText>but</w:delText>
          </w:r>
        </w:del>
        <w:r w:rsidR="001C2028">
          <w:t xml:space="preserve"> a f</w:t>
        </w:r>
      </w:ins>
      <w:ins w:id="549" w:author="Zeljko Rezek" w:date="2020-03-24T14:45:00Z">
        <w:r w:rsidR="00D049CB">
          <w:t>eature</w:t>
        </w:r>
      </w:ins>
      <w:ins w:id="550" w:author="Sam Lin" w:date="2020-03-23T15:06:00Z">
        <w:del w:id="551" w:author="Zeljko Rezek" w:date="2020-03-24T14:45:00Z">
          <w:r w:rsidR="001C2028" w:rsidDel="00D049CB">
            <w:delText>orm</w:delText>
          </w:r>
        </w:del>
        <w:r w:rsidR="001C2028">
          <w:t xml:space="preserve"> of platform </w:t>
        </w:r>
      </w:ins>
      <w:ins w:id="552" w:author="Sam Lin" w:date="2020-03-23T15:20:00Z">
        <w:r w:rsidR="001C2028">
          <w:t>morphology</w:t>
        </w:r>
      </w:ins>
      <w:ins w:id="553" w:author="Sam Lin" w:date="2020-03-23T15:19:00Z">
        <w:r w:rsidR="001C2028">
          <w:t xml:space="preserve">, whose variability </w:t>
        </w:r>
      </w:ins>
      <w:ins w:id="554" w:author="Sam Lin" w:date="2020-03-23T15:06:00Z">
        <w:r w:rsidR="00D75C24">
          <w:t>alters the relationship between platform depth and platform width (Figure xx)</w:t>
        </w:r>
      </w:ins>
      <w:ins w:id="555" w:author="Zeljko Rezek" w:date="2020-03-24T14:27:00Z">
        <w:r w:rsidR="005478B5">
          <w:t xml:space="preserve">. </w:t>
        </w:r>
        <w:r w:rsidR="00D049CB">
          <w:t>B</w:t>
        </w:r>
      </w:ins>
      <w:ins w:id="556" w:author="Zeljko Rezek" w:date="2020-03-24T14:28:00Z">
        <w:r w:rsidR="005478B5">
          <w:t>eveling</w:t>
        </w:r>
      </w:ins>
      <w:ins w:id="557" w:author="Zeljko Rezek" w:date="2020-03-24T14:27:00Z">
        <w:r w:rsidR="00D049CB">
          <w:t xml:space="preserve">, </w:t>
        </w:r>
      </w:ins>
      <w:ins w:id="558" w:author="Zeljko Rezek" w:date="2020-03-24T14:31:00Z">
        <w:r w:rsidR="005478B5">
          <w:t>at least to the intensity of trimmin</w:t>
        </w:r>
        <w:r w:rsidR="00D049CB">
          <w:t>g as done in Dibble glass cores,</w:t>
        </w:r>
        <w:r w:rsidR="005478B5">
          <w:t xml:space="preserve"> </w:t>
        </w:r>
      </w:ins>
      <w:ins w:id="559" w:author="Zeljko Rezek" w:date="2020-03-24T14:28:00Z">
        <w:r w:rsidR="005478B5">
          <w:t>can then be used to</w:t>
        </w:r>
      </w:ins>
      <w:ins w:id="560" w:author="Zeljko Rezek" w:date="2020-03-24T14:27:00Z">
        <w:r w:rsidR="005478B5">
          <w:t xml:space="preserve"> </w:t>
        </w:r>
      </w:ins>
      <w:ins w:id="561" w:author="Zeljko Rezek" w:date="2020-03-24T14:44:00Z">
        <w:r w:rsidR="00D049CB">
          <w:t>manipulate</w:t>
        </w:r>
      </w:ins>
      <w:ins w:id="562" w:author="Zeljko Rezek" w:date="2020-03-24T14:27:00Z">
        <w:r w:rsidR="005478B5">
          <w:t xml:space="preserve"> </w:t>
        </w:r>
      </w:ins>
      <w:ins w:id="563" w:author="Zeljko Rezek" w:date="2020-03-24T14:28:00Z">
        <w:r w:rsidR="005478B5">
          <w:t xml:space="preserve">this </w:t>
        </w:r>
      </w:ins>
      <w:ins w:id="564" w:author="Zeljko Rezek" w:date="2020-03-24T14:27:00Z">
        <w:r w:rsidR="005478B5">
          <w:t xml:space="preserve">relationship, that is, </w:t>
        </w:r>
      </w:ins>
      <w:ins w:id="565" w:author="Zeljko Rezek" w:date="2020-03-24T14:29:00Z">
        <w:r w:rsidR="005478B5">
          <w:t xml:space="preserve">to </w:t>
        </w:r>
      </w:ins>
      <w:ins w:id="566" w:author="Zeljko Rezek" w:date="2020-03-24T14:27:00Z">
        <w:r w:rsidR="005478B5">
          <w:t xml:space="preserve">change the morphology of the platform </w:t>
        </w:r>
      </w:ins>
      <w:ins w:id="567" w:author="Zeljko Rezek" w:date="2020-03-24T14:30:00Z">
        <w:r w:rsidR="005478B5">
          <w:t xml:space="preserve">(flatten it and make it wider) </w:t>
        </w:r>
      </w:ins>
      <w:ins w:id="568" w:author="Zeljko Rezek" w:date="2020-03-24T14:27:00Z">
        <w:r w:rsidR="005478B5">
          <w:t xml:space="preserve">while keeping the </w:t>
        </w:r>
      </w:ins>
      <w:ins w:id="569" w:author="Zeljko Rezek" w:date="2020-03-24T14:29:00Z">
        <w:r w:rsidR="005478B5">
          <w:t>size of the flake more-or-less the same</w:t>
        </w:r>
      </w:ins>
      <w:ins w:id="570" w:author="Zeljko Rezek" w:date="2020-03-24T14:31:00Z">
        <w:r w:rsidR="005478B5">
          <w:t xml:space="preserve">. </w:t>
        </w:r>
      </w:ins>
      <w:ins w:id="571" w:author="Sam Lin" w:date="2020-03-23T15:06:00Z">
        <w:del w:id="572" w:author="Zeljko Rezek" w:date="2020-03-24T14:27:00Z">
          <w:r w:rsidR="00D75C24" w:rsidDel="005478B5">
            <w:delText>.</w:delText>
          </w:r>
        </w:del>
      </w:ins>
    </w:p>
    <w:p w14:paraId="0C2EF80B" w14:textId="06BD8F08" w:rsidR="00D75C24" w:rsidRDefault="00D75C24">
      <w:pPr>
        <w:pStyle w:val="BodyText"/>
      </w:pPr>
    </w:p>
    <w:p w14:paraId="27ED45EF" w14:textId="77777777" w:rsidR="00363295" w:rsidRDefault="0002761C">
      <w:pPr>
        <w:pStyle w:val="CaptionedFigure"/>
      </w:pPr>
      <w:commentRangeStart w:id="573"/>
      <w:r>
        <w:rPr>
          <w:noProof/>
          <w:lang w:val="en-AU" w:eastAsia="zh-TW"/>
        </w:rPr>
        <w:lastRenderedPageBreak/>
        <w:drawing>
          <wp:inline distT="0" distB="0" distL="0" distR="0" wp14:anchorId="27ED4610" wp14:editId="27ED4611">
            <wp:extent cx="4620126" cy="4620126"/>
            <wp:effectExtent l="0" t="0" r="0" b="0"/>
            <wp:docPr id="11" name="Picture" descr="Platform depth to platform width including beveled flakes (left). Estimated points are the beveled flakes with recalculated platform depths based on the average PSIA and their actual platform width. To the right, the actual flake weight is compared to the predicted flake weight based on an EPA-PD model for non-beveled flakes. The predicted weight using the actual (w/o PSIA) and the modeled (with PSIA) platform depths for the beveled flakes are then plotted as well."/>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11-bevel_with_estimated_pd-1.png"/>
                    <pic:cNvPicPr>
                      <a:picLocks noChangeAspect="1" noChangeArrowheads="1"/>
                    </pic:cNvPicPr>
                  </pic:nvPicPr>
                  <pic:blipFill>
                    <a:blip r:embed="rId25"/>
                    <a:stretch>
                      <a:fillRect/>
                    </a:stretch>
                  </pic:blipFill>
                  <pic:spPr bwMode="auto">
                    <a:xfrm>
                      <a:off x="0" y="0"/>
                      <a:ext cx="4620126" cy="4620126"/>
                    </a:xfrm>
                    <a:prstGeom prst="rect">
                      <a:avLst/>
                    </a:prstGeom>
                    <a:noFill/>
                    <a:ln w="9525">
                      <a:noFill/>
                      <a:headEnd/>
                      <a:tailEnd/>
                    </a:ln>
                  </pic:spPr>
                </pic:pic>
              </a:graphicData>
            </a:graphic>
          </wp:inline>
        </w:drawing>
      </w:r>
      <w:commentRangeEnd w:id="573"/>
      <w:r w:rsidR="00AF2C73">
        <w:rPr>
          <w:rStyle w:val="CommentReference"/>
        </w:rPr>
        <w:commentReference w:id="573"/>
      </w:r>
    </w:p>
    <w:p w14:paraId="27ED45F0" w14:textId="674D493F" w:rsidR="00363295" w:rsidRDefault="0002761C">
      <w:pPr>
        <w:pStyle w:val="ImageCaption"/>
        <w:rPr>
          <w:ins w:id="574" w:author="Sam Lin" w:date="2020-03-23T15:21:00Z"/>
        </w:rPr>
      </w:pPr>
      <w:r>
        <w:t xml:space="preserve">Platform depth to platform width including beveled flakes (left). Estimated points are the beveled flakes with </w:t>
      </w:r>
      <w:del w:id="575" w:author="Zeljko Rezek" w:date="2020-03-24T10:20:00Z">
        <w:r w:rsidDel="001E6132">
          <w:delText xml:space="preserve">recalculated </w:delText>
        </w:r>
      </w:del>
      <w:ins w:id="576" w:author="Zeljko Rezek" w:date="2020-03-24T10:20:00Z">
        <w:r w:rsidR="001E6132">
          <w:t>reconstructed</w:t>
        </w:r>
      </w:ins>
      <w:ins w:id="577" w:author="Zeljko Rezek" w:date="2020-03-24T10:21:00Z">
        <w:r w:rsidR="001E6132">
          <w:t xml:space="preserve"> theoretical</w:t>
        </w:r>
      </w:ins>
      <w:ins w:id="578" w:author="Zeljko Rezek" w:date="2020-03-24T10:20:00Z">
        <w:r w:rsidR="001E6132">
          <w:t xml:space="preserve"> </w:t>
        </w:r>
      </w:ins>
      <w:r>
        <w:t xml:space="preserve">platform depths based on the average PSIA and their actual platform width. To the right, the actual flake weight is compared to the predicted flake weight based on an EPA-PD model for non-beveled flakes. The predicted weight using the actual (w/o PSIA) and the </w:t>
      </w:r>
      <w:del w:id="579" w:author="Zeljko Rezek" w:date="2020-03-24T10:22:00Z">
        <w:r w:rsidDel="001E6132">
          <w:delText xml:space="preserve">modeled </w:delText>
        </w:r>
      </w:del>
      <w:ins w:id="580" w:author="Zeljko Rezek" w:date="2020-03-24T10:22:00Z">
        <w:r w:rsidR="001E6132">
          <w:t xml:space="preserve">reconstructed </w:t>
        </w:r>
      </w:ins>
      <w:r>
        <w:t>(with PSIA) platform depths for the beveled flakes are then plotted as well.</w:t>
      </w:r>
    </w:p>
    <w:p w14:paraId="7411AA99" w14:textId="77777777" w:rsidR="001C2028" w:rsidRDefault="001C2028">
      <w:pPr>
        <w:pStyle w:val="ImageCaption"/>
        <w:rPr>
          <w:ins w:id="581" w:author="Sam Lin" w:date="2020-03-23T15:21:00Z"/>
        </w:rPr>
      </w:pPr>
    </w:p>
    <w:p w14:paraId="6C4FE64F" w14:textId="4901E49C" w:rsidR="001C2028" w:rsidRDefault="001C2028">
      <w:pPr>
        <w:pStyle w:val="ImageCaption"/>
        <w:rPr>
          <w:ins w:id="582" w:author="Sam Lin" w:date="2020-03-23T15:22:00Z"/>
        </w:rPr>
      </w:pPr>
      <w:ins w:id="583" w:author="Sam Lin" w:date="2020-03-23T15:21:00Z">
        <w:r>
          <w:rPr>
            <w:noProof/>
            <w:lang w:val="en-AU" w:eastAsia="zh-TW"/>
          </w:rPr>
          <w:drawing>
            <wp:inline distT="0" distB="0" distL="0" distR="0" wp14:anchorId="4F145580" wp14:editId="5A20DEC6">
              <wp:extent cx="4183039" cy="13633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SIA platform morphology.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193062" cy="1366628"/>
                      </a:xfrm>
                      <a:prstGeom prst="rect">
                        <a:avLst/>
                      </a:prstGeom>
                    </pic:spPr>
                  </pic:pic>
                </a:graphicData>
              </a:graphic>
            </wp:inline>
          </w:drawing>
        </w:r>
      </w:ins>
    </w:p>
    <w:p w14:paraId="68AC15DA" w14:textId="77777777" w:rsidR="001C2028" w:rsidRDefault="001C2028">
      <w:pPr>
        <w:pStyle w:val="ImageCaption"/>
      </w:pPr>
    </w:p>
    <w:p w14:paraId="27ED45F1" w14:textId="273D3817" w:rsidR="00363295" w:rsidRDefault="0002761C">
      <w:pPr>
        <w:pStyle w:val="BodyText"/>
      </w:pPr>
      <w:r>
        <w:lastRenderedPageBreak/>
        <w:t xml:space="preserve">There is some indication in the Dibble glass data that the angle of blow may impact the </w:t>
      </w:r>
      <w:del w:id="584" w:author="Sam Lin" w:date="2020-03-23T15:22:00Z">
        <w:r w:rsidDel="001C2028">
          <w:delText>platform surface interior angle</w:delText>
        </w:r>
      </w:del>
      <w:ins w:id="585" w:author="Sam Lin" w:date="2020-03-23T15:22:00Z">
        <w:r w:rsidR="001C2028">
          <w:t>PSIA</w:t>
        </w:r>
      </w:ins>
      <w:r>
        <w:t>. At low angles of blow (</w:t>
      </w:r>
      <w:ins w:id="586" w:author="Zeljko Rezek" w:date="2020-03-24T11:12:00Z">
        <w:r w:rsidR="0038574F">
          <w:t xml:space="preserve">0 being </w:t>
        </w:r>
      </w:ins>
      <w:ins w:id="587" w:author="Zeljko Rezek" w:date="2020-03-24T11:08:00Z">
        <w:r w:rsidR="00797BA2">
          <w:t xml:space="preserve">at the right angle between the indenter and core </w:t>
        </w:r>
      </w:ins>
      <w:ins w:id="588" w:author="Zeljko Rezek" w:date="2020-03-24T11:14:00Z">
        <w:r w:rsidR="0038574F">
          <w:t>platform</w:t>
        </w:r>
      </w:ins>
      <w:ins w:id="589" w:author="Zeljko Rezek" w:date="2020-03-24T11:31:00Z">
        <w:r w:rsidR="0081187D">
          <w:t xml:space="preserve">, </w:t>
        </w:r>
      </w:ins>
      <w:ins w:id="590" w:author="Zeljko Rezek" w:date="2020-03-24T11:32:00Z">
        <w:r w:rsidR="0081187D">
          <w:t xml:space="preserve">see </w:t>
        </w:r>
      </w:ins>
      <w:ins w:id="591" w:author="Zeljko Rezek" w:date="2020-03-24T11:31:00Z">
        <w:r w:rsidR="0081187D">
          <w:t xml:space="preserve">Figure 2 in Magnani et al. 2014: </w:t>
        </w:r>
      </w:ins>
      <w:ins w:id="592" w:author="Zeljko Rezek" w:date="2020-03-24T11:32:00Z">
        <w:r w:rsidR="0081187D">
          <w:t>38</w:t>
        </w:r>
      </w:ins>
      <w:del w:id="593" w:author="Zeljko Rezek" w:date="2020-03-24T11:10:00Z">
        <w:r w:rsidDel="00797BA2">
          <w:delText>perpendicular to the core surface</w:delText>
        </w:r>
      </w:del>
      <w:r>
        <w:t>)</w:t>
      </w:r>
      <w:ins w:id="594" w:author="Sam Lin" w:date="2020-03-23T15:22:00Z">
        <w:r w:rsidR="001C2028">
          <w:t>,</w:t>
        </w:r>
      </w:ins>
      <w:r>
        <w:t xml:space="preserve"> the </w:t>
      </w:r>
      <w:del w:id="595" w:author="Sam Lin" w:date="2020-03-23T15:22:00Z">
        <w:r w:rsidDel="001C2028">
          <w:delText>platform surface interior angle</w:delText>
        </w:r>
      </w:del>
      <w:ins w:id="596" w:author="Sam Lin" w:date="2020-03-23T15:22:00Z">
        <w:r w:rsidR="001C2028">
          <w:t>PSIA</w:t>
        </w:r>
      </w:ins>
      <w:r>
        <w:t xml:space="preserve"> is below average, and it appears to increase until </w:t>
      </w:r>
      <w:del w:id="597" w:author="Sam Lin" w:date="2020-03-23T15:22:00Z">
        <w:r w:rsidDel="001C2028">
          <w:delText>an angle of</w:delText>
        </w:r>
      </w:del>
      <w:ins w:id="598" w:author="Sam Lin" w:date="2020-03-23T15:23:00Z">
        <w:r w:rsidR="001C2028">
          <w:t>the angle of blow reaches</w:t>
        </w:r>
      </w:ins>
      <w:r>
        <w:t xml:space="preserve"> between 10 and 20 degrees (from perpendicular</w:t>
      </w:r>
      <w:ins w:id="599" w:author="Zeljko Rezek" w:date="2020-03-24T11:09:00Z">
        <w:r w:rsidR="00797BA2">
          <w:t xml:space="preserve">, that is, 100 and 110 degrees between the </w:t>
        </w:r>
      </w:ins>
      <w:ins w:id="600" w:author="Zeljko Rezek" w:date="2020-03-24T11:10:00Z">
        <w:r w:rsidR="00797BA2">
          <w:t>indenter</w:t>
        </w:r>
      </w:ins>
      <w:ins w:id="601" w:author="Zeljko Rezek" w:date="2020-03-24T11:09:00Z">
        <w:r w:rsidR="00797BA2">
          <w:t xml:space="preserve"> and core </w:t>
        </w:r>
      </w:ins>
      <w:ins w:id="602" w:author="Zeljko Rezek" w:date="2020-03-24T11:14:00Z">
        <w:r w:rsidR="0038574F">
          <w:t>platform</w:t>
        </w:r>
      </w:ins>
      <w:r>
        <w:t>)</w:t>
      </w:r>
      <w:ins w:id="603" w:author="Sam Lin" w:date="2020-03-23T15:23:00Z">
        <w:r w:rsidR="001C2028">
          <w:t>,</w:t>
        </w:r>
      </w:ins>
      <w:r>
        <w:t xml:space="preserve"> after which the </w:t>
      </w:r>
      <w:del w:id="604" w:author="Sam Lin" w:date="2020-03-23T15:23:00Z">
        <w:r w:rsidDel="001C2028">
          <w:delText>platform surface interior angle</w:delText>
        </w:r>
      </w:del>
      <w:ins w:id="605" w:author="Sam Lin" w:date="2020-03-23T15:23:00Z">
        <w:r w:rsidR="001C2028">
          <w:t>PSIA</w:t>
        </w:r>
      </w:ins>
      <w:r>
        <w:t xml:space="preserve"> remains essentially unchanged</w:t>
      </w:r>
      <w:ins w:id="606" w:author="Sam Lin" w:date="2020-03-23T15:23:00Z">
        <w:r w:rsidR="001C2028">
          <w:t xml:space="preserve"> (refer to previous figure)</w:t>
        </w:r>
      </w:ins>
      <w:r>
        <w:t>. With the caveat that the Dibble glass data set has very few cases with angles of less than 20 degrees, the fracture mechanics literature suggests a relationship like this. The angle of blow changes the direction, though not the size, of the Hertzian cone such that flakes struck from cores with a high angle of blow (oblique strike) should have “</w:t>
      </w:r>
      <w:commentRangeStart w:id="607"/>
      <w:r>
        <w:t>steeper and less prominent cones and less salient bulbs of percussion than flakes which are struck more steeply [or more perpendicular]” (</w:t>
      </w:r>
      <w:proofErr w:type="spellStart"/>
      <w:r>
        <w:t>Speth</w:t>
      </w:r>
      <w:proofErr w:type="spellEnd"/>
      <w:r>
        <w:t xml:space="preserve"> 1972</w:t>
      </w:r>
      <w:commentRangeEnd w:id="607"/>
      <w:r w:rsidR="004B7926">
        <w:rPr>
          <w:rStyle w:val="CommentReference"/>
        </w:rPr>
        <w:commentReference w:id="607"/>
      </w:r>
      <w:r>
        <w:t xml:space="preserve">:38). Experimentally, however, Magnani et al. (2014) seem to find the opposite. They report that a negative angle of blow (here values less than 0 meaning a strike directed into the </w:t>
      </w:r>
      <w:ins w:id="608" w:author="Zeljko Rezek" w:date="2020-03-24T11:49:00Z">
        <w:r w:rsidR="007755E3">
          <w:t xml:space="preserve">interior of the </w:t>
        </w:r>
      </w:ins>
      <w:r>
        <w:t>core</w:t>
      </w:r>
      <w:ins w:id="609" w:author="Zeljko Rezek" w:date="2020-03-24T11:15:00Z">
        <w:r w:rsidR="0038574F">
          <w:t xml:space="preserve">, </w:t>
        </w:r>
      </w:ins>
      <w:del w:id="610" w:author="Zeljko Rezek" w:date="2020-03-24T11:15:00Z">
        <w:r w:rsidDel="0038574F">
          <w:delText xml:space="preserve"> rather than towards the core </w:delText>
        </w:r>
        <w:commentRangeStart w:id="611"/>
        <w:r w:rsidDel="0038574F">
          <w:delText>surface</w:delText>
        </w:r>
      </w:del>
      <w:commentRangeEnd w:id="611"/>
      <w:r w:rsidR="0038574F">
        <w:rPr>
          <w:rStyle w:val="CommentReference"/>
        </w:rPr>
        <w:commentReference w:id="611"/>
      </w:r>
      <w:ins w:id="612" w:author="Zeljko Rezek" w:date="2020-03-24T11:14:00Z">
        <w:r w:rsidR="0038574F">
          <w:t xml:space="preserve">with the </w:t>
        </w:r>
      </w:ins>
      <w:ins w:id="613" w:author="Zeljko Rezek" w:date="2020-03-24T11:15:00Z">
        <w:r w:rsidR="0038574F">
          <w:t xml:space="preserve">sharp </w:t>
        </w:r>
      </w:ins>
      <w:ins w:id="614" w:author="Zeljko Rezek" w:date="2020-03-24T11:14:00Z">
        <w:r w:rsidR="0038574F">
          <w:t xml:space="preserve">angle between the </w:t>
        </w:r>
      </w:ins>
      <w:ins w:id="615" w:author="Zeljko Rezek" w:date="2020-03-24T11:15:00Z">
        <w:r w:rsidR="0038574F">
          <w:t>indenter</w:t>
        </w:r>
      </w:ins>
      <w:ins w:id="616" w:author="Zeljko Rezek" w:date="2020-03-24T11:14:00Z">
        <w:r w:rsidR="0038574F">
          <w:t xml:space="preserve"> and</w:t>
        </w:r>
      </w:ins>
      <w:ins w:id="617" w:author="Zeljko Rezek" w:date="2020-03-24T11:15:00Z">
        <w:r w:rsidR="0038574F">
          <w:t xml:space="preserve"> core platform</w:t>
        </w:r>
      </w:ins>
      <w:r>
        <w:t xml:space="preserve">) have smaller bulbs relative to the weight of the flake. In our </w:t>
      </w:r>
      <w:proofErr w:type="spellStart"/>
      <w:r>
        <w:t>Campagne</w:t>
      </w:r>
      <w:proofErr w:type="spellEnd"/>
      <w:r>
        <w:t xml:space="preserve"> data set, we see a difference between flakes made from direct hard-hammer percussion and those made with a </w:t>
      </w:r>
      <w:commentRangeStart w:id="618"/>
      <w:r>
        <w:t>punch technique</w:t>
      </w:r>
      <w:commentRangeEnd w:id="618"/>
      <w:r w:rsidR="0038574F">
        <w:rPr>
          <w:rStyle w:val="CommentReference"/>
        </w:rPr>
        <w:commentReference w:id="618"/>
      </w:r>
      <w:r>
        <w:t xml:space="preserve">. The latter cluster at the low range of </w:t>
      </w:r>
      <w:del w:id="619" w:author="Sam Lin" w:date="2020-03-23T15:25:00Z">
        <w:r w:rsidDel="001C2028">
          <w:delText>platform surface interior angles</w:delText>
        </w:r>
      </w:del>
      <w:ins w:id="620" w:author="Sam Lin" w:date="2020-03-23T15:25:00Z">
        <w:r w:rsidR="001C2028">
          <w:t>PSIA</w:t>
        </w:r>
      </w:ins>
      <w:r>
        <w:t xml:space="preserve">. This difference could be interpreted as reflecting a difference in the angle of blow in that </w:t>
      </w:r>
      <w:commentRangeStart w:id="621"/>
      <w:r>
        <w:t>punch</w:t>
      </w:r>
      <w:commentRangeEnd w:id="621"/>
      <w:r w:rsidR="0038574F">
        <w:rPr>
          <w:rStyle w:val="CommentReference"/>
        </w:rPr>
        <w:commentReference w:id="621"/>
      </w:r>
      <w:r>
        <w:t xml:space="preserve"> flakes are more likely to be struck perpendicularly to the platform surface. More work needs to be done, in particular analyzing Dibble glass data set where angle of blow is well controlled, but we suggest that </w:t>
      </w:r>
      <w:commentRangeStart w:id="622"/>
      <w:r>
        <w:t xml:space="preserve">increasing the angle of blow </w:t>
      </w:r>
      <w:commentRangeEnd w:id="622"/>
      <w:r w:rsidR="0038574F">
        <w:rPr>
          <w:rStyle w:val="CommentReference"/>
        </w:rPr>
        <w:commentReference w:id="622"/>
      </w:r>
      <w:r>
        <w:t xml:space="preserve">has the </w:t>
      </w:r>
      <w:commentRangeStart w:id="623"/>
      <w:r>
        <w:t xml:space="preserve">effect of tipping the direction of the Hertzian cone such that it intersects the core surface not as a circle but rather as an ellipse. </w:t>
      </w:r>
      <w:proofErr w:type="gramStart"/>
      <w:r>
        <w:t>Thus</w:t>
      </w:r>
      <w:proofErr w:type="gramEnd"/>
      <w:r>
        <w:t xml:space="preserve"> while the angle of the cone itself remains unchanged, its intersection with the surface broadens and results in higher platform surface interior angles. </w:t>
      </w:r>
      <w:commentRangeEnd w:id="623"/>
      <w:r w:rsidR="003E5A6B">
        <w:rPr>
          <w:rStyle w:val="CommentReference"/>
        </w:rPr>
        <w:commentReference w:id="623"/>
      </w:r>
      <w:r>
        <w:t xml:space="preserve">Thus, if this </w:t>
      </w:r>
      <w:commentRangeStart w:id="624"/>
      <w:del w:id="625" w:author="Zeljko Rezek" w:date="2020-03-24T15:12:00Z">
        <w:r w:rsidDel="00AC7951">
          <w:delText>model</w:delText>
        </w:r>
        <w:commentRangeEnd w:id="624"/>
        <w:r w:rsidR="00AC7951" w:rsidDel="00AC7951">
          <w:rPr>
            <w:rStyle w:val="CommentReference"/>
          </w:rPr>
          <w:commentReference w:id="624"/>
        </w:r>
        <w:r w:rsidDel="00AC7951">
          <w:delText xml:space="preserve"> </w:delText>
        </w:r>
      </w:del>
      <w:ins w:id="626" w:author="Zeljko Rezek" w:date="2020-03-24T15:12:00Z">
        <w:r w:rsidR="00AC7951">
          <w:t xml:space="preserve">suggestion </w:t>
        </w:r>
      </w:ins>
      <w:r>
        <w:t>is correct, striking a core with a high angle of blow will result in a larger platform width for a given platform thickness.</w:t>
      </w:r>
      <w:ins w:id="627" w:author="Zeljko Rezek" w:date="2020-03-24T15:15:00Z">
        <w:r w:rsidR="00242C43">
          <w:t xml:space="preserve"> Potentially,</w:t>
        </w:r>
      </w:ins>
      <w:ins w:id="628" w:author="Zeljko Rezek" w:date="2020-03-24T15:19:00Z">
        <w:r w:rsidR="00242C43">
          <w:t xml:space="preserve"> this can explain </w:t>
        </w:r>
      </w:ins>
      <w:ins w:id="629" w:author="Zeljko Rezek" w:date="2020-03-24T15:15:00Z">
        <w:r w:rsidR="00AC7951">
          <w:t xml:space="preserve">also </w:t>
        </w:r>
      </w:ins>
      <w:ins w:id="630" w:author="Zeljko Rezek" w:date="2020-03-24T15:20:00Z">
        <w:r w:rsidR="00242C43">
          <w:t xml:space="preserve">the smaller platforms in indirect percussion </w:t>
        </w:r>
      </w:ins>
      <w:ins w:id="631" w:author="Zeljko Rezek" w:date="2020-03-24T15:29:00Z">
        <w:r w:rsidR="00242C43">
          <w:t xml:space="preserve">in general </w:t>
        </w:r>
      </w:ins>
      <w:ins w:id="632" w:author="Zeljko Rezek" w:date="2020-03-24T15:26:00Z">
        <w:r w:rsidR="00242C43">
          <w:t xml:space="preserve">as </w:t>
        </w:r>
      </w:ins>
      <w:ins w:id="633" w:author="Zeljko Rezek" w:date="2020-03-24T15:21:00Z">
        <w:r w:rsidR="00242C43">
          <w:t xml:space="preserve">them being the product of a vertical strike (angle of blow around 0) rather </w:t>
        </w:r>
      </w:ins>
      <w:ins w:id="634" w:author="Zeljko Rezek" w:date="2020-03-24T15:22:00Z">
        <w:r w:rsidR="00242C43">
          <w:t>than</w:t>
        </w:r>
      </w:ins>
      <w:ins w:id="635" w:author="Zeljko Rezek" w:date="2020-03-24T15:21:00Z">
        <w:r w:rsidR="00242C43">
          <w:t xml:space="preserve"> </w:t>
        </w:r>
      </w:ins>
      <w:ins w:id="636" w:author="Zeljko Rezek" w:date="2020-03-24T15:17:00Z">
        <w:r w:rsidR="00AC7951">
          <w:t xml:space="preserve">of the </w:t>
        </w:r>
      </w:ins>
      <w:ins w:id="637" w:author="Zeljko Rezek" w:date="2020-03-24T15:27:00Z">
        <w:r w:rsidR="00242C43">
          <w:t xml:space="preserve">percussion </w:t>
        </w:r>
      </w:ins>
      <w:ins w:id="638" w:author="Zeljko Rezek" w:date="2020-03-24T15:17:00Z">
        <w:r w:rsidR="00AC7951">
          <w:t xml:space="preserve">technique </w:t>
        </w:r>
      </w:ins>
      <w:ins w:id="639" w:author="Zeljko Rezek" w:date="2020-03-24T15:26:00Z">
        <w:r w:rsidR="00242C43">
          <w:t>itself.</w:t>
        </w:r>
      </w:ins>
    </w:p>
    <w:p w14:paraId="27ED45F2" w14:textId="21214C1D" w:rsidR="00363295" w:rsidRDefault="0002761C">
      <w:pPr>
        <w:pStyle w:val="BodyText"/>
      </w:pPr>
      <w:r>
        <w:t xml:space="preserve">The direct measurement of </w:t>
      </w:r>
      <w:del w:id="640" w:author="Sam Lin" w:date="2020-03-23T15:26:00Z">
        <w:r w:rsidDel="001C2028">
          <w:delText>platform surface interior angle</w:delText>
        </w:r>
      </w:del>
      <w:ins w:id="641" w:author="Sam Lin" w:date="2020-03-23T15:26:00Z">
        <w:r w:rsidR="001C2028">
          <w:t>PSIA</w:t>
        </w:r>
      </w:ins>
      <w:r>
        <w:t xml:space="preserve"> in a subsample of the Dibble glass flakes shows that our method for finding this angle </w:t>
      </w:r>
      <w:commentRangeStart w:id="642"/>
      <w:r>
        <w:t>using the core morphology</w:t>
      </w:r>
      <w:commentRangeEnd w:id="642"/>
      <w:r w:rsidR="00D138BD">
        <w:rPr>
          <w:rStyle w:val="CommentReference"/>
        </w:rPr>
        <w:commentReference w:id="642"/>
      </w:r>
      <w:r>
        <w:t xml:space="preserve"> and platform depth is working. However, there is variability in this angle depending on how it is measured. In </w:t>
      </w:r>
      <w:proofErr w:type="gramStart"/>
      <w:r>
        <w:t>general</w:t>
      </w:r>
      <w:proofErr w:type="gramEnd"/>
      <w:r>
        <w:t xml:space="preserve"> it seems that the direct measurement with a goniometer performs better than the indirect calculation of the angle from three caliper measurements. Of the two </w:t>
      </w:r>
      <w:del w:id="643" w:author="Zeljko Rezek" w:date="2020-03-24T14:52:00Z">
        <w:r w:rsidDel="00D138BD">
          <w:delText>systems</w:delText>
        </w:r>
      </w:del>
      <w:ins w:id="644" w:author="Zeljko Rezek" w:date="2020-03-24T14:52:00Z">
        <w:r w:rsidR="00D138BD">
          <w:t>methods</w:t>
        </w:r>
      </w:ins>
      <w:r>
        <w:t>, the caliper measurements show greater variability than do the goniometer measurements</w:t>
      </w:r>
      <w:ins w:id="645" w:author="Zeljko Rezek" w:date="2020-03-24T14:52:00Z">
        <w:r w:rsidR="00D138BD">
          <w:t xml:space="preserve"> (it has to be stressed </w:t>
        </w:r>
      </w:ins>
      <w:ins w:id="646" w:author="Zeljko Rezek" w:date="2020-03-24T14:54:00Z">
        <w:r w:rsidR="00D138BD">
          <w:t xml:space="preserve">also </w:t>
        </w:r>
      </w:ins>
      <w:ins w:id="647" w:author="Zeljko Rezek" w:date="2020-03-24T14:52:00Z">
        <w:r w:rsidR="00D138BD">
          <w:t xml:space="preserve">that the sample size of people measuring is not bigger than </w:t>
        </w:r>
        <w:commentRangeStart w:id="648"/>
        <w:r w:rsidR="00D138BD">
          <w:t>2</w:t>
        </w:r>
      </w:ins>
      <w:commentRangeEnd w:id="648"/>
      <w:ins w:id="649" w:author="Zeljko Rezek" w:date="2020-03-24T14:53:00Z">
        <w:r w:rsidR="00D138BD">
          <w:rPr>
            <w:rStyle w:val="CommentReference"/>
          </w:rPr>
          <w:commentReference w:id="648"/>
        </w:r>
      </w:ins>
      <w:ins w:id="650" w:author="Zeljko Rezek" w:date="2020-03-24T14:52:00Z">
        <w:r w:rsidR="00D138BD">
          <w:t>)</w:t>
        </w:r>
      </w:ins>
      <w:r>
        <w:t xml:space="preserve">. The caliper method can also fail completely when measurement error produces a triangle with impossible side lengths (e.g. the sum of the two shorter sides does not equal the length of the longest side). Importantly too, this is only knowable once the measures are taken and an angle is calculated, making it much more difficult to correct, whereas the goniometer method produces an angle each time. Our study, however, does not indicate which of the three methods in this case is correct, nor do we know the error </w:t>
      </w:r>
      <w:r>
        <w:lastRenderedPageBreak/>
        <w:t xml:space="preserve">associated with any of these </w:t>
      </w:r>
      <w:ins w:id="651" w:author="Zeljko Rezek" w:date="2020-03-24T14:56:00Z">
        <w:r w:rsidR="00AC7951">
          <w:t xml:space="preserve">individual </w:t>
        </w:r>
      </w:ins>
      <w:r>
        <w:t xml:space="preserve">methods. Now that </w:t>
      </w:r>
      <w:del w:id="652" w:author="Sam Lin" w:date="2020-03-23T15:27:00Z">
        <w:r w:rsidDel="001C2028">
          <w:delText>platform surface interior angle</w:delText>
        </w:r>
      </w:del>
      <w:ins w:id="653" w:author="Sam Lin" w:date="2020-03-23T15:27:00Z">
        <w:r w:rsidR="001C2028">
          <w:t>PSIA</w:t>
        </w:r>
      </w:ins>
      <w:r>
        <w:t xml:space="preserve"> seems to produce results relevant to understanding flake formation, additional studies are required to better know the error distribution on an individual measure. We note too that this error distribution will likely vary with the angle itself, the size of the point of percussion, and other factors that remain to be identified. The question, however, is whether this measurement error will overwhelm patterns, </w:t>
      </w:r>
      <w:ins w:id="654" w:author="Zeljko Rezek" w:date="2020-03-24T14:57:00Z">
        <w:r w:rsidR="00AC7951">
          <w:t xml:space="preserve">such as, </w:t>
        </w:r>
      </w:ins>
      <w:r>
        <w:t xml:space="preserve">for instance, </w:t>
      </w:r>
      <w:ins w:id="655" w:author="Zeljko Rezek" w:date="2020-03-24T14:57:00Z">
        <w:r w:rsidR="00AC7951">
          <w:t xml:space="preserve">the one </w:t>
        </w:r>
      </w:ins>
      <w:r>
        <w:t xml:space="preserve">showing a potential correlation in angle of blow and platform surface interior angle. It is our expectation that with a digital goniometer, direct measurement of the platform surface interior angle can become </w:t>
      </w:r>
      <w:ins w:id="656" w:author="Zeljko Rezek" w:date="2020-03-24T14:58:00Z">
        <w:r w:rsidR="00AC7951">
          <w:t xml:space="preserve">one of the </w:t>
        </w:r>
      </w:ins>
      <w:del w:id="657" w:author="Zeljko Rezek" w:date="2020-03-24T14:58:00Z">
        <w:r w:rsidDel="00AC7951">
          <w:delText xml:space="preserve">a </w:delText>
        </w:r>
      </w:del>
      <w:r>
        <w:t>standard measurement</w:t>
      </w:r>
      <w:ins w:id="658" w:author="Zeljko Rezek" w:date="2020-03-24T14:58:00Z">
        <w:r w:rsidR="00AC7951">
          <w:t>s</w:t>
        </w:r>
      </w:ins>
      <w:r>
        <w:t xml:space="preserve"> within </w:t>
      </w:r>
      <w:ins w:id="659" w:author="Zeljko Rezek" w:date="2020-03-24T14:59:00Z">
        <w:r w:rsidR="00AC7951">
          <w:t>lithic</w:t>
        </w:r>
      </w:ins>
      <w:del w:id="660" w:author="Zeljko Rezek" w:date="2020-03-24T14:59:00Z">
        <w:r w:rsidDel="00AC7951">
          <w:delText>an</w:delText>
        </w:r>
      </w:del>
      <w:r>
        <w:t xml:space="preserve"> attribute analysis, but this remains to be determined.</w:t>
      </w:r>
    </w:p>
    <w:p w14:paraId="27ED45F3" w14:textId="68D0DCEC" w:rsidR="00363295" w:rsidRDefault="0002761C">
      <w:pPr>
        <w:pStyle w:val="BodyText"/>
      </w:pPr>
      <w:r>
        <w:t>We note that our finding that the platform surface interior angle varies around a constant derived from fracture mechanics appears to be consistent with all of the findings to date of the Dibble glass experiments (). Additionally, it perhaps helps explain or account for one of the more counter intuitive findings of the glass experiments, namely that flake size (</w:t>
      </w:r>
      <w:ins w:id="661" w:author="Zeljko Rezek" w:date="2020-03-24T09:38:00Z">
        <w:r w:rsidR="00E417B5">
          <w:t>weight</w:t>
        </w:r>
      </w:ins>
      <w:del w:id="662" w:author="Zeljko Rezek" w:date="2020-03-24T09:38:00Z">
        <w:r w:rsidDel="00E417B5">
          <w:delText>mass</w:delText>
        </w:r>
      </w:del>
      <w:r>
        <w:t xml:space="preserve">) is not impacted by the force with which the core is struck (Dibble and </w:t>
      </w:r>
      <w:proofErr w:type="spellStart"/>
      <w:r>
        <w:t>Rezek</w:t>
      </w:r>
      <w:proofErr w:type="spellEnd"/>
      <w:r>
        <w:t xml:space="preserve"> 2009). In the EPA-PD model, the amount of force required to remove a flake given a particular combination of EPA-PD is a constant. </w:t>
      </w:r>
      <w:ins w:id="663" w:author="Sam Lin" w:date="2020-03-23T15:29:00Z">
        <w:r>
          <w:t>Similar findings regarding the relationship between load and platform depth was reported in the material sciences (</w:t>
        </w:r>
        <w:commentRangeStart w:id="664"/>
        <w:r>
          <w:t>Chai and Lawn 2007</w:t>
        </w:r>
      </w:ins>
      <w:ins w:id="665" w:author="Sam Lin" w:date="2020-03-23T15:30:00Z">
        <w:r>
          <w:t>b</w:t>
        </w:r>
        <w:commentRangeEnd w:id="664"/>
        <w:r>
          <w:rPr>
            <w:rStyle w:val="CommentReference"/>
          </w:rPr>
          <w:commentReference w:id="664"/>
        </w:r>
      </w:ins>
      <w:ins w:id="666" w:author="Sam Lin" w:date="2020-03-23T15:29:00Z">
        <w:r>
          <w:t xml:space="preserve">). </w:t>
        </w:r>
      </w:ins>
      <w:r>
        <w:t xml:space="preserve">Subtracting force means that the flake is not initiated. Adding force does not change the </w:t>
      </w:r>
      <w:del w:id="667" w:author="Zeljko Rezek" w:date="2020-03-24T15:01:00Z">
        <w:r w:rsidDel="00AC7951">
          <w:delText>shape (</w:delText>
        </w:r>
      </w:del>
      <w:r>
        <w:t xml:space="preserve">size </w:t>
      </w:r>
      <w:del w:id="668" w:author="Zeljko Rezek" w:date="2020-03-24T15:01:00Z">
        <w:r w:rsidDel="00AC7951">
          <w:delText xml:space="preserve">and </w:delText>
        </w:r>
      </w:del>
      <w:del w:id="669" w:author="Zeljko Rezek" w:date="2020-03-24T09:38:00Z">
        <w:r w:rsidDel="00E417B5">
          <w:delText>mass</w:delText>
        </w:r>
      </w:del>
      <w:del w:id="670" w:author="Zeljko Rezek" w:date="2020-03-24T15:01:00Z">
        <w:r w:rsidDel="00AC7951">
          <w:delText xml:space="preserve">) </w:delText>
        </w:r>
      </w:del>
      <w:r>
        <w:t>of the resulting flake. This makes sense in the PSIA addition to the model. In fracture mechanics, it is known that striking a material harder does not change the angle of the Hertzian cone. It will change the size of the cone but not the angle</w:t>
      </w:r>
      <w:ins w:id="671" w:author="Sam Lin" w:date="2020-03-23T15:32:00Z">
        <w:r>
          <w:t xml:space="preserve"> (xx)</w:t>
        </w:r>
      </w:ins>
      <w:r>
        <w:t xml:space="preserve">. </w:t>
      </w:r>
      <w:proofErr w:type="gramStart"/>
      <w:r>
        <w:t>Thus</w:t>
      </w:r>
      <w:proofErr w:type="gramEnd"/>
      <w:r>
        <w:t xml:space="preserve"> when a core is struck, how far into the core the Hertzian cone can travel will be a function of force, but where it is </w:t>
      </w:r>
      <w:del w:id="672" w:author="Zeljko Rezek" w:date="2020-03-24T15:03:00Z">
        <w:r w:rsidDel="00AC7951">
          <w:delText xml:space="preserve">destined </w:delText>
        </w:r>
      </w:del>
      <w:ins w:id="673" w:author="Zeljko Rezek" w:date="2020-03-24T15:03:00Z">
        <w:r w:rsidR="00AC7951">
          <w:t xml:space="preserve">pre-determined (by core and platform </w:t>
        </w:r>
      </w:ins>
      <w:ins w:id="674" w:author="Zeljko Rezek" w:date="2020-03-24T15:10:00Z">
        <w:r w:rsidR="00AC7951">
          <w:t>variables</w:t>
        </w:r>
      </w:ins>
      <w:ins w:id="675" w:author="Zeljko Rezek" w:date="2020-03-24T15:03:00Z">
        <w:r w:rsidR="00AC7951">
          <w:t xml:space="preserve">) </w:t>
        </w:r>
      </w:ins>
      <w:r>
        <w:t xml:space="preserve">to intersect the core surface does not change. </w:t>
      </w:r>
      <w:proofErr w:type="gramStart"/>
      <w:r>
        <w:t>So</w:t>
      </w:r>
      <w:proofErr w:type="gramEnd"/>
      <w:r>
        <w:t xml:space="preserve"> striking a Dibble glass core harder at a particular point does not change the platform width, and as a result, the subsequent fracture plane that removes the flake has much less freedom to change the size of the flake.</w:t>
      </w:r>
    </w:p>
    <w:p w14:paraId="27ED45F4" w14:textId="77777777" w:rsidR="00363295" w:rsidRDefault="0002761C">
      <w:pPr>
        <w:pStyle w:val="Heading1"/>
      </w:pPr>
      <w:bookmarkStart w:id="676" w:name="conclusions"/>
      <w:r>
        <w:t>Conclusions</w:t>
      </w:r>
      <w:bookmarkEnd w:id="676"/>
    </w:p>
    <w:p w14:paraId="27ED45F5" w14:textId="77777777" w:rsidR="00363295" w:rsidRDefault="0002761C">
      <w:pPr>
        <w:pStyle w:val="FirstParagraph"/>
      </w:pPr>
      <w:r>
        <w:t xml:space="preserve">Fracture mechanics is a massive field of study with both great potential and </w:t>
      </w:r>
      <w:commentRangeStart w:id="677"/>
      <w:r>
        <w:t>great difficulties</w:t>
      </w:r>
      <w:commentRangeEnd w:id="677"/>
      <w:r w:rsidR="00E52F30">
        <w:rPr>
          <w:rStyle w:val="CommentReference"/>
        </w:rPr>
        <w:commentReference w:id="677"/>
      </w:r>
      <w:r>
        <w:t xml:space="preserve"> for understanding flake formation. The potential is that the physical laws and models coming from fracture mechanics are, ultimately, how the actions of </w:t>
      </w:r>
      <w:proofErr w:type="spellStart"/>
      <w:r>
        <w:t>knappers</w:t>
      </w:r>
      <w:proofErr w:type="spellEnd"/>
      <w:r>
        <w:t xml:space="preserve"> are translated to usable flakes. The difficulties are both inherent to the field itself and the complexity of the problem (some solutions require more time and computing power than exists) and relate to the challenges of interdisciplinary work where the equations and goals of one field are terribly difficult to bring into another. This later point is clearly seen in the early fracture mechanics literature and the minimal impact it has had on experimental and replicative studies of flake formation.</w:t>
      </w:r>
    </w:p>
    <w:p w14:paraId="27ED45F6" w14:textId="77777777" w:rsidR="00363295" w:rsidRDefault="0002761C">
      <w:pPr>
        <w:pStyle w:val="BodyText"/>
      </w:pPr>
      <w:r>
        <w:t xml:space="preserve">This said, our goal here was to return to this literature and to try to find some useful insights that could be translated to a better understanding of the underlying </w:t>
      </w:r>
      <w:r>
        <w:lastRenderedPageBreak/>
        <w:t xml:space="preserve">mechanisms (or first principles) of flake formation and that might thereby lead to a better integration of the various statistical models currently in use. To do this, we discarded the existing focus in the experimental literature on what </w:t>
      </w:r>
      <w:proofErr w:type="spellStart"/>
      <w:r>
        <w:t>knappers</w:t>
      </w:r>
      <w:proofErr w:type="spellEnd"/>
      <w:r>
        <w:t xml:space="preserve"> do and instead focused on attributes that may be more directly related to fracture mechanics. </w:t>
      </w:r>
      <w:proofErr w:type="gramStart"/>
      <w:r>
        <w:t>Thus</w:t>
      </w:r>
      <w:proofErr w:type="gramEnd"/>
      <w:r>
        <w:t xml:space="preserve"> we focused our attention on the Hertzian percussion cone as a constant and wondered if it could help explain platform width, an aspect of flake size and shape that up to now has been absent from the dominant EPA-PD model of flake formation. We measured three different collections in multiple different ways and found that in each case the angle formed by the platform width and the point of percussion to be, on average, essentially the same as what is predicted from fracture mechanics for the angle of the Hertzian cone.</w:t>
      </w:r>
    </w:p>
    <w:p w14:paraId="27ED45F7" w14:textId="52E19DE8" w:rsidR="00363295" w:rsidRDefault="0002761C">
      <w:pPr>
        <w:pStyle w:val="BodyText"/>
      </w:pPr>
      <w:r>
        <w:t>We conclude that the platform surface interior angle</w:t>
      </w:r>
      <w:ins w:id="678" w:author="Sam Lin" w:date="2020-03-23T15:33:00Z">
        <w:r>
          <w:t>, or PSIA,</w:t>
        </w:r>
      </w:ins>
      <w:r>
        <w:t xml:space="preserve"> is an important determinant in flake size and shape. While it would seem that it is a constant and not under direct control by the </w:t>
      </w:r>
      <w:proofErr w:type="spellStart"/>
      <w:r>
        <w:t>knapper</w:t>
      </w:r>
      <w:proofErr w:type="spellEnd"/>
      <w:r>
        <w:t xml:space="preserve">, the </w:t>
      </w:r>
      <w:proofErr w:type="spellStart"/>
      <w:r>
        <w:t>knapper</w:t>
      </w:r>
      <w:proofErr w:type="spellEnd"/>
      <w:r>
        <w:t xml:space="preserve"> is </w:t>
      </w:r>
      <w:ins w:id="679" w:author="Zeljko Rezek" w:date="2020-03-24T15:33:00Z">
        <w:r w:rsidR="00EC306E">
          <w:t xml:space="preserve">(unknowingly) </w:t>
        </w:r>
      </w:ins>
      <w:r>
        <w:t xml:space="preserve">exploiting the properties of this angle when preparing the platform and its contact with the platform surface and when deciding how far into the core to strike. In our model, this is how the PD side of the EPA-PD model of flake formation is translated into a flake of a particular size and shape. In other words, it is not the PD that directly structures flake size but rather PD is proxy for how far into the core a flake is struck which then, through the </w:t>
      </w:r>
      <w:del w:id="680" w:author="Sam Lin" w:date="2020-03-23T15:33:00Z">
        <w:r w:rsidDel="0002761C">
          <w:delText>platform surface interior angle</w:delText>
        </w:r>
      </w:del>
      <w:ins w:id="681" w:author="Sam Lin" w:date="2020-03-23T15:33:00Z">
        <w:r>
          <w:t>PSIA</w:t>
        </w:r>
      </w:ins>
      <w:r>
        <w:t>, structures the size and shape of the flake.</w:t>
      </w:r>
      <w:ins w:id="682" w:author="Zeljko Rezek" w:date="2020-03-24T15:34:00Z">
        <w:r w:rsidR="00EC306E">
          <w:t xml:space="preserve"> </w:t>
        </w:r>
      </w:ins>
    </w:p>
    <w:p w14:paraId="1E4BB29D" w14:textId="5C912E79" w:rsidR="00EC306E" w:rsidRDefault="0002761C">
      <w:pPr>
        <w:pStyle w:val="BodyText"/>
        <w:rPr>
          <w:ins w:id="683" w:author="Zeljko Rezek" w:date="2020-03-24T15:51:00Z"/>
        </w:rPr>
      </w:pPr>
      <w:r>
        <w:t xml:space="preserve">This, however, requires further testing, particularly with beveled flakes where PD performs poorly as a proxy for how far into the core a flake is struck. If the platform surface interior angle performs better in these circumstances, then we will have improved the EPA-PD model and helped to integrate what are now disparate studies (Dibble and </w:t>
      </w:r>
      <w:proofErr w:type="spellStart"/>
      <w:r>
        <w:t>Rezek</w:t>
      </w:r>
      <w:proofErr w:type="spellEnd"/>
      <w:r>
        <w:t xml:space="preserve"> 2009 and Leader et al.). </w:t>
      </w:r>
      <w:ins w:id="684" w:author="Zeljko Rezek" w:date="2020-03-24T16:04:00Z">
        <w:r w:rsidR="00AF1FF8">
          <w:t>At the same time, it</w:t>
        </w:r>
      </w:ins>
      <w:ins w:id="685" w:author="Zeljko Rezek" w:date="2020-03-24T15:52:00Z">
        <w:r w:rsidR="00EC306E">
          <w:t xml:space="preserve"> has to be made clear </w:t>
        </w:r>
      </w:ins>
      <w:ins w:id="686" w:author="Zeljko Rezek" w:date="2020-03-24T15:51:00Z">
        <w:r w:rsidR="00EC306E">
          <w:t xml:space="preserve">that the EPA-PD model of flake formation </w:t>
        </w:r>
      </w:ins>
      <w:ins w:id="687" w:author="Zeljko Rezek" w:date="2020-03-24T16:04:00Z">
        <w:r w:rsidR="00AF1FF8">
          <w:t xml:space="preserve">so far </w:t>
        </w:r>
      </w:ins>
      <w:ins w:id="688" w:author="Zeljko Rezek" w:date="2020-03-24T15:51:00Z">
        <w:r w:rsidR="00EC306E">
          <w:t xml:space="preserve">has been utilized for two </w:t>
        </w:r>
      </w:ins>
      <w:ins w:id="689" w:author="Zeljko Rezek" w:date="2020-03-24T16:07:00Z">
        <w:r w:rsidR="00AF1FF8">
          <w:t xml:space="preserve">related but </w:t>
        </w:r>
      </w:ins>
      <w:ins w:id="690" w:author="Zeljko Rezek" w:date="2020-03-24T15:51:00Z">
        <w:r w:rsidR="00EC306E">
          <w:t xml:space="preserve">different inquiries. One is to infer control </w:t>
        </w:r>
      </w:ins>
      <w:ins w:id="691" w:author="Zeljko Rezek" w:date="2020-03-24T16:06:00Z">
        <w:r w:rsidR="00AF1FF8">
          <w:t xml:space="preserve">and manipulation </w:t>
        </w:r>
      </w:ins>
      <w:ins w:id="692" w:author="Zeljko Rezek" w:date="2020-03-24T15:51:00Z">
        <w:r w:rsidR="00EC306E">
          <w:t xml:space="preserve">of the </w:t>
        </w:r>
        <w:proofErr w:type="spellStart"/>
        <w:r w:rsidR="00EC306E">
          <w:t>knapper</w:t>
        </w:r>
      </w:ins>
      <w:proofErr w:type="spellEnd"/>
      <w:ins w:id="693" w:author="Zeljko Rezek" w:date="2020-03-24T16:06:00Z">
        <w:r w:rsidR="00AF1FF8">
          <w:t xml:space="preserve"> of the given materials</w:t>
        </w:r>
      </w:ins>
      <w:ins w:id="694" w:author="Zeljko Rezek" w:date="2020-03-24T15:51:00Z">
        <w:r w:rsidR="00EC306E">
          <w:t xml:space="preserve"> </w:t>
        </w:r>
      </w:ins>
      <w:ins w:id="695" w:author="Zeljko Rezek" w:date="2020-03-24T16:06:00Z">
        <w:r w:rsidR="00AF1FF8">
          <w:t>during flaking</w:t>
        </w:r>
      </w:ins>
      <w:ins w:id="696" w:author="Zeljko Rezek" w:date="2020-03-24T15:51:00Z">
        <w:r w:rsidR="00EC306E">
          <w:t xml:space="preserve">, while the other is for </w:t>
        </w:r>
        <w:r w:rsidR="00AF1FF8">
          <w:t xml:space="preserve">estimating </w:t>
        </w:r>
        <w:r w:rsidR="00EC306E">
          <w:t xml:space="preserve">flake size. Since for the latter it is more important to know how far </w:t>
        </w:r>
      </w:ins>
      <w:ins w:id="697" w:author="Zeljko Rezek" w:date="2020-03-24T16:05:00Z">
        <w:r w:rsidR="00AF1FF8">
          <w:t xml:space="preserve">overall </w:t>
        </w:r>
      </w:ins>
      <w:ins w:id="698" w:author="Zeljko Rezek" w:date="2020-03-24T15:51:00Z">
        <w:r w:rsidR="00EC306E">
          <w:t>into the core</w:t>
        </w:r>
        <w:r w:rsidR="00AF1FF8">
          <w:t xml:space="preserve"> </w:t>
        </w:r>
        <w:r w:rsidR="00EC306E">
          <w:t>the flake was struck</w:t>
        </w:r>
      </w:ins>
      <w:ins w:id="699" w:author="Zeljko Rezek" w:date="2020-03-24T16:08:00Z">
        <w:r w:rsidR="00AF1FF8">
          <w:t xml:space="preserve"> and took its mass with it</w:t>
        </w:r>
      </w:ins>
      <w:ins w:id="700" w:author="Zeljko Rezek" w:date="2020-03-24T15:51:00Z">
        <w:r w:rsidR="00EC306E">
          <w:t xml:space="preserve">, perhaps the more accurate proxy </w:t>
        </w:r>
      </w:ins>
      <w:ins w:id="701" w:author="Zeljko Rezek" w:date="2020-03-24T15:53:00Z">
        <w:r w:rsidR="00EC306E">
          <w:t xml:space="preserve">for this </w:t>
        </w:r>
      </w:ins>
      <w:ins w:id="702" w:author="Zeljko Rezek" w:date="2020-03-24T15:51:00Z">
        <w:r w:rsidR="00EC306E">
          <w:t xml:space="preserve">would </w:t>
        </w:r>
      </w:ins>
      <w:ins w:id="703" w:author="Zeljko Rezek" w:date="2020-03-24T15:52:00Z">
        <w:r w:rsidR="00EC306E">
          <w:t xml:space="preserve">also </w:t>
        </w:r>
      </w:ins>
      <w:ins w:id="704" w:author="Zeljko Rezek" w:date="2020-03-24T15:51:00Z">
        <w:r w:rsidR="00AF1FF8">
          <w:t>be flake thickness</w:t>
        </w:r>
      </w:ins>
      <w:ins w:id="705" w:author="Zeljko Rezek" w:date="2020-03-24T16:09:00Z">
        <w:r w:rsidR="00AF1FF8">
          <w:t xml:space="preserve"> rather than PD</w:t>
        </w:r>
      </w:ins>
      <w:ins w:id="706" w:author="Zeljko Rezek" w:date="2020-03-24T15:51:00Z">
        <w:r w:rsidR="00AF1FF8">
          <w:t>. This is e</w:t>
        </w:r>
        <w:r w:rsidR="00EC306E">
          <w:t xml:space="preserve">specially </w:t>
        </w:r>
      </w:ins>
      <w:ins w:id="707" w:author="Zeljko Rezek" w:date="2020-03-24T16:09:00Z">
        <w:r w:rsidR="00AF1FF8">
          <w:t xml:space="preserve">the case </w:t>
        </w:r>
      </w:ins>
      <w:ins w:id="708" w:author="Zeljko Rezek" w:date="2020-03-24T15:51:00Z">
        <w:r w:rsidR="00EC306E">
          <w:t xml:space="preserve">where reconstructing </w:t>
        </w:r>
      </w:ins>
      <w:ins w:id="709" w:author="Zeljko Rezek" w:date="2020-03-24T15:55:00Z">
        <w:r w:rsidR="00EC306E">
          <w:t>PSIA would not be possible, like, for example, in</w:t>
        </w:r>
        <w:r w:rsidR="00E02638">
          <w:t xml:space="preserve"> pu</w:t>
        </w:r>
      </w:ins>
      <w:ins w:id="710" w:author="Zeljko Rezek" w:date="2020-03-24T16:01:00Z">
        <w:r w:rsidR="00E02638">
          <w:t>nctiform</w:t>
        </w:r>
      </w:ins>
      <w:ins w:id="711" w:author="Zeljko Rezek" w:date="2020-03-24T15:55:00Z">
        <w:r w:rsidR="00E02638">
          <w:t>, cortical,</w:t>
        </w:r>
      </w:ins>
      <w:ins w:id="712" w:author="Zeljko Rezek" w:date="2020-03-24T15:58:00Z">
        <w:r w:rsidR="00E02638">
          <w:t xml:space="preserve"> re</w:t>
        </w:r>
      </w:ins>
      <w:ins w:id="713" w:author="Zeljko Rezek" w:date="2020-03-24T16:01:00Z">
        <w:r w:rsidR="00E02638">
          <w:t>worked</w:t>
        </w:r>
      </w:ins>
      <w:ins w:id="714" w:author="Zeljko Rezek" w:date="2020-03-24T15:55:00Z">
        <w:r w:rsidR="00E02638">
          <w:t xml:space="preserve">, or </w:t>
        </w:r>
      </w:ins>
      <w:ins w:id="715" w:author="Zeljko Rezek" w:date="2020-03-24T15:56:00Z">
        <w:r w:rsidR="00EC306E">
          <w:t xml:space="preserve">damaged flake </w:t>
        </w:r>
      </w:ins>
      <w:ins w:id="716" w:author="Zeljko Rezek" w:date="2020-03-24T15:55:00Z">
        <w:r w:rsidR="00EC306E">
          <w:t>platform</w:t>
        </w:r>
      </w:ins>
      <w:ins w:id="717" w:author="Zeljko Rezek" w:date="2020-03-24T15:56:00Z">
        <w:r w:rsidR="00EC306E">
          <w:t>s</w:t>
        </w:r>
      </w:ins>
      <w:ins w:id="718" w:author="Zeljko Rezek" w:date="2020-03-24T15:55:00Z">
        <w:r w:rsidR="00EC306E">
          <w:t>.</w:t>
        </w:r>
      </w:ins>
    </w:p>
    <w:p w14:paraId="27ED45F8" w14:textId="5B61B6A9" w:rsidR="00363295" w:rsidRDefault="0002761C">
      <w:pPr>
        <w:pStyle w:val="BodyText"/>
      </w:pPr>
      <w:r>
        <w:t xml:space="preserve">Additionally, while our study shows that the average platform surface interior angle conforms well to predictions from fracture mechanics, it is still clear that there is variability around this mean. Given that there is certainly some chaos in flake formation, we are not sure how much variability to expect. [something about the glass cores versus the flint flakes] However, it is also clear that the model does not work at all for some flakes. We would like to propose that these flakes are not formed by percussion flaking (need to revisit the </w:t>
      </w:r>
      <w:proofErr w:type="spellStart"/>
      <w:r>
        <w:t>Cotterell</w:t>
      </w:r>
      <w:proofErr w:type="spellEnd"/>
      <w:r>
        <w:t xml:space="preserve"> papers and bending flakes, versus percussive flake vs. one other category) and that alternative models will be required in these cases. Clearly more data are required to begin to understand which kinds of flakes fail the platform surface interior angle model, </w:t>
      </w:r>
      <w:del w:id="719" w:author="Zeljko Rezek" w:date="2020-03-24T15:42:00Z">
        <w:r w:rsidDel="00EC306E">
          <w:delText>but these flakes should in turn allow us additional insights into flake formation.</w:delText>
        </w:r>
      </w:del>
      <w:ins w:id="720" w:author="Zeljko Rezek" w:date="2020-03-24T15:42:00Z">
        <w:r w:rsidR="00EC306E">
          <w:t xml:space="preserve"> but</w:t>
        </w:r>
      </w:ins>
      <w:ins w:id="721" w:author="Zeljko Rezek" w:date="2020-03-24T15:44:00Z">
        <w:r w:rsidR="00EC306E">
          <w:t xml:space="preserve"> </w:t>
        </w:r>
        <w:r w:rsidR="00EC306E">
          <w:lastRenderedPageBreak/>
          <w:t>more important</w:t>
        </w:r>
      </w:ins>
      <w:ins w:id="722" w:author="Zeljko Rezek" w:date="2020-03-24T15:45:00Z">
        <w:r w:rsidR="00EC306E">
          <w:t>ly</w:t>
        </w:r>
      </w:ins>
      <w:ins w:id="723" w:author="Zeljko Rezek" w:date="2020-03-24T15:42:00Z">
        <w:r w:rsidR="00EC306E">
          <w:t xml:space="preserve">, </w:t>
        </w:r>
        <w:r w:rsidR="00E02638">
          <w:t>more experimentation is</w:t>
        </w:r>
        <w:r w:rsidR="00EC306E">
          <w:t xml:space="preserve"> needed to improve the current models of </w:t>
        </w:r>
      </w:ins>
      <w:ins w:id="724" w:author="Zeljko Rezek" w:date="2020-03-24T15:44:00Z">
        <w:r w:rsidR="00EC306E">
          <w:t xml:space="preserve">flake formation and </w:t>
        </w:r>
      </w:ins>
      <w:ins w:id="725" w:author="Zeljko Rezek" w:date="2020-03-24T15:45:00Z">
        <w:r w:rsidR="00EC306E">
          <w:t xml:space="preserve">their </w:t>
        </w:r>
      </w:ins>
      <w:ins w:id="726" w:author="Zeljko Rezek" w:date="2020-03-24T15:44:00Z">
        <w:r w:rsidR="00EC306E">
          <w:t>size estimation.</w:t>
        </w:r>
      </w:ins>
    </w:p>
    <w:p w14:paraId="27ED45F9" w14:textId="77777777" w:rsidR="00363295" w:rsidRDefault="0002761C">
      <w:pPr>
        <w:pStyle w:val="Heading1"/>
      </w:pPr>
      <w:bookmarkStart w:id="727" w:name="acknowledgements"/>
      <w:r>
        <w:t>Acknowledgements</w:t>
      </w:r>
      <w:bookmarkEnd w:id="727"/>
    </w:p>
    <w:p w14:paraId="27ED45FA" w14:textId="77777777" w:rsidR="00363295" w:rsidRDefault="0002761C">
      <w:pPr>
        <w:pStyle w:val="FirstParagraph"/>
      </w:pPr>
      <w:r>
        <w:t xml:space="preserve">The </w:t>
      </w:r>
      <w:proofErr w:type="spellStart"/>
      <w:r>
        <w:t>knappers</w:t>
      </w:r>
      <w:proofErr w:type="spellEnd"/>
      <w:r>
        <w:t xml:space="preserve"> in </w:t>
      </w:r>
      <w:proofErr w:type="spellStart"/>
      <w:r>
        <w:t>Campagne</w:t>
      </w:r>
      <w:proofErr w:type="spellEnd"/>
      <w:r>
        <w:t xml:space="preserve">. We thank the Max Planck Society for funding portions of this work. SPM, MW, WA, ZR and TD thank Jean-Jacques </w:t>
      </w:r>
      <w:proofErr w:type="spellStart"/>
      <w:r>
        <w:t>Hublin</w:t>
      </w:r>
      <w:proofErr w:type="spellEnd"/>
      <w:r>
        <w:t xml:space="preserve"> for his support this research agenda. </w:t>
      </w:r>
      <w:proofErr w:type="gramStart"/>
      <w:r>
        <w:t>Sadly</w:t>
      </w:r>
      <w:proofErr w:type="gramEnd"/>
      <w:r>
        <w:t xml:space="preserve"> Harold Dibble died before the main findings of this paper were discovered. However, without his vision and his efforts to build a data set of flakes made under controlled conditions, this paper would not have been possible. We dedicate this paper to him.</w:t>
      </w:r>
    </w:p>
    <w:p w14:paraId="27ED45FB" w14:textId="77777777" w:rsidR="00363295" w:rsidRDefault="0002761C">
      <w:pPr>
        <w:pStyle w:val="Heading1"/>
      </w:pPr>
      <w:bookmarkStart w:id="728" w:name="references"/>
      <w:r>
        <w:t>References</w:t>
      </w:r>
      <w:bookmarkEnd w:id="728"/>
    </w:p>
    <w:sectPr w:rsidR="00363295">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Zeljko Rezek" w:date="2020-03-23T19:09:00Z" w:initials="ZR">
    <w:p w14:paraId="0E310E5D" w14:textId="6AC33499" w:rsidR="005478B5" w:rsidRDefault="005478B5">
      <w:pPr>
        <w:pStyle w:val="CommentText"/>
      </w:pPr>
      <w:r>
        <w:rPr>
          <w:rStyle w:val="CommentReference"/>
        </w:rPr>
        <w:annotationRef/>
      </w:r>
      <w:r>
        <w:t>A suggestion. Somewhat like “Z”</w:t>
      </w:r>
    </w:p>
  </w:comment>
  <w:comment w:id="10" w:author="Jonathan Reeves" w:date="2020-03-27T13:20:00Z" w:initials="JR">
    <w:p w14:paraId="0C5BB4A5" w14:textId="6BE0E513" w:rsidR="00E3585A" w:rsidRDefault="00E3585A">
      <w:pPr>
        <w:pStyle w:val="CommentText"/>
      </w:pPr>
      <w:r>
        <w:rPr>
          <w:rStyle w:val="CommentReference"/>
        </w:rPr>
        <w:annotationRef/>
      </w:r>
      <w:r>
        <w:t>For a given raw material.</w:t>
      </w:r>
    </w:p>
  </w:comment>
  <w:comment w:id="27" w:author="Jonathan Reeves" w:date="2020-03-27T13:22:00Z" w:initials="JR">
    <w:p w14:paraId="2DC0F6D9" w14:textId="036F3D88" w:rsidR="00E3585A" w:rsidRDefault="00E3585A">
      <w:pPr>
        <w:pStyle w:val="CommentText"/>
      </w:pPr>
      <w:r>
        <w:rPr>
          <w:rStyle w:val="CommentReference"/>
        </w:rPr>
        <w:annotationRef/>
      </w:r>
      <w:r>
        <w:t xml:space="preserve">This is a very long sentence. </w:t>
      </w:r>
    </w:p>
  </w:comment>
  <w:comment w:id="43" w:author="Zeljko Rezek" w:date="2020-03-23T14:41:00Z" w:initials="ZR">
    <w:p w14:paraId="7E53A894" w14:textId="41083098" w:rsidR="005478B5" w:rsidRDefault="005478B5">
      <w:pPr>
        <w:pStyle w:val="CommentText"/>
      </w:pPr>
      <w:r>
        <w:rPr>
          <w:rStyle w:val="CommentReference"/>
        </w:rPr>
        <w:annotationRef/>
      </w:r>
      <w:r>
        <w:t>Hmm, not sure if the difference is that clear in terms of deduction vs induction. Experiments also many times provide a deductive means of inferring.</w:t>
      </w:r>
    </w:p>
  </w:comment>
  <w:comment w:id="33" w:author="Jonathan Reeves" w:date="2020-03-27T13:23:00Z" w:initials="JR">
    <w:p w14:paraId="339F2361" w14:textId="1B3B5D00" w:rsidR="00E3585A" w:rsidRDefault="00E3585A">
      <w:pPr>
        <w:pStyle w:val="CommentText"/>
      </w:pPr>
      <w:r>
        <w:rPr>
          <w:rStyle w:val="CommentReference"/>
        </w:rPr>
        <w:annotationRef/>
      </w:r>
      <w:r>
        <w:t>This is also a run-on sentence. I’d suggest breaking them up.</w:t>
      </w:r>
    </w:p>
  </w:comment>
  <w:comment w:id="51" w:author="Zeljko Rezek" w:date="2020-03-23T14:19:00Z" w:initials="ZR">
    <w:p w14:paraId="2B9747D1" w14:textId="790EC7AE" w:rsidR="005478B5" w:rsidRDefault="005478B5">
      <w:pPr>
        <w:pStyle w:val="CommentText"/>
      </w:pPr>
      <w:r>
        <w:rPr>
          <w:rStyle w:val="CommentReference"/>
        </w:rPr>
        <w:annotationRef/>
      </w:r>
      <w:r>
        <w:t xml:space="preserve">I think doing experiments to infer first principles is true for </w:t>
      </w:r>
      <w:proofErr w:type="spellStart"/>
      <w:r>
        <w:t>Cotterell</w:t>
      </w:r>
      <w:proofErr w:type="spellEnd"/>
      <w:r>
        <w:t xml:space="preserve"> and </w:t>
      </w:r>
      <w:proofErr w:type="spellStart"/>
      <w:r>
        <w:t>Kaminga</w:t>
      </w:r>
      <w:proofErr w:type="spellEnd"/>
      <w:r>
        <w:t xml:space="preserve">, but other replicative and controlled experiments have not been doing that.  </w:t>
      </w:r>
    </w:p>
  </w:comment>
  <w:comment w:id="71" w:author="Zeljko Rezek" w:date="2020-03-23T19:13:00Z" w:initials="ZR">
    <w:p w14:paraId="2EBA4BE3" w14:textId="28C4F921" w:rsidR="005478B5" w:rsidRDefault="005478B5">
      <w:pPr>
        <w:pStyle w:val="CommentText"/>
      </w:pPr>
      <w:r>
        <w:rPr>
          <w:rStyle w:val="CommentReference"/>
        </w:rPr>
        <w:annotationRef/>
      </w:r>
      <w:r>
        <w:t>Good point</w:t>
      </w:r>
    </w:p>
  </w:comment>
  <w:comment w:id="53" w:author="Jonathan Reeves" w:date="2020-03-27T13:24:00Z" w:initials="JR">
    <w:p w14:paraId="4F6B8B03" w14:textId="52F9C20F" w:rsidR="00E3585A" w:rsidRDefault="00E3585A">
      <w:pPr>
        <w:pStyle w:val="CommentText"/>
      </w:pPr>
      <w:r>
        <w:rPr>
          <w:rStyle w:val="CommentReference"/>
        </w:rPr>
        <w:annotationRef/>
      </w:r>
      <w:r>
        <w:t>Run-on sentence.</w:t>
      </w:r>
    </w:p>
  </w:comment>
  <w:comment w:id="75" w:author="Zeljko Rezek" w:date="2020-03-23T15:01:00Z" w:initials="ZR">
    <w:p w14:paraId="49A33EBA" w14:textId="1ED073FB" w:rsidR="005478B5" w:rsidRDefault="005478B5">
      <w:pPr>
        <w:pStyle w:val="CommentText"/>
      </w:pPr>
      <w:r>
        <w:rPr>
          <w:rStyle w:val="CommentReference"/>
        </w:rPr>
        <w:annotationRef/>
      </w:r>
      <w:r>
        <w:t>Physics of their performance or the physics behind their manufacture?</w:t>
      </w:r>
    </w:p>
  </w:comment>
  <w:comment w:id="76" w:author="Zeljko Rezek" w:date="2020-03-23T15:01:00Z" w:initials="ZR">
    <w:p w14:paraId="6090EDB4" w14:textId="500A6A60" w:rsidR="005478B5" w:rsidRDefault="005478B5">
      <w:pPr>
        <w:pStyle w:val="CommentText"/>
      </w:pPr>
      <w:r>
        <w:rPr>
          <w:rStyle w:val="CommentReference"/>
        </w:rPr>
        <w:annotationRef/>
      </w:r>
      <w:r>
        <w:t>A bit worried that this example is not clear enough and that it may be misleading. Here, the “physics” are those of car performance (torque, friction, etc.), whereas the physics we talk about above are about flake production or formation (not of flake performance, like raw material durability, etc.). Could this car example be explained differently?</w:t>
      </w:r>
    </w:p>
  </w:comment>
  <w:comment w:id="77" w:author="Jonathan Reeves" w:date="2020-03-27T13:27:00Z" w:initials="JR">
    <w:p w14:paraId="529699BB" w14:textId="1805E4AC" w:rsidR="00E3585A" w:rsidRDefault="00E3585A">
      <w:pPr>
        <w:pStyle w:val="CommentText"/>
      </w:pPr>
      <w:r>
        <w:rPr>
          <w:rStyle w:val="CommentReference"/>
        </w:rPr>
        <w:annotationRef/>
      </w:r>
      <w:r>
        <w:t xml:space="preserve">I agree with </w:t>
      </w:r>
      <w:proofErr w:type="spellStart"/>
      <w:r>
        <w:t>Zeljko</w:t>
      </w:r>
      <w:proofErr w:type="spellEnd"/>
      <w:r>
        <w:t>. Does it make more sense if the example is trying to infer the laws of aerodynamics from the morphology of race cars?</w:t>
      </w:r>
    </w:p>
  </w:comment>
  <w:comment w:id="95" w:author="Zeljko Rezek" w:date="2020-03-23T15:10:00Z" w:initials="ZR">
    <w:p w14:paraId="31F5EF4D" w14:textId="63D78FBC" w:rsidR="005478B5" w:rsidRDefault="005478B5">
      <w:pPr>
        <w:pStyle w:val="CommentText"/>
      </w:pPr>
      <w:r>
        <w:rPr>
          <w:rStyle w:val="CommentReference"/>
        </w:rPr>
        <w:annotationRef/>
      </w:r>
      <w:r>
        <w:t>True, but maybe said too strongly</w:t>
      </w:r>
    </w:p>
  </w:comment>
  <w:comment w:id="96" w:author="Zeljko Rezek" w:date="2020-03-23T15:20:00Z" w:initials="ZR">
    <w:p w14:paraId="42651980" w14:textId="5FB20439" w:rsidR="005478B5" w:rsidRDefault="005478B5">
      <w:pPr>
        <w:pStyle w:val="CommentText"/>
      </w:pPr>
      <w:r>
        <w:rPr>
          <w:rStyle w:val="CommentReference"/>
        </w:rPr>
        <w:annotationRef/>
      </w:r>
      <w:r>
        <w:rPr>
          <w:rStyle w:val="CommentReference"/>
        </w:rPr>
        <w:annotationRef/>
      </w:r>
      <w:r>
        <w:t>That’s the car performance, not the car formation/production</w:t>
      </w:r>
    </w:p>
  </w:comment>
  <w:comment w:id="104" w:author="Jonathan Reeves" w:date="2020-03-27T14:03:00Z" w:initials="JR">
    <w:p w14:paraId="263A8092" w14:textId="2B39B250" w:rsidR="00892D41" w:rsidRDefault="00892D41">
      <w:pPr>
        <w:pStyle w:val="CommentText"/>
      </w:pPr>
      <w:r>
        <w:rPr>
          <w:rStyle w:val="CommentReference"/>
        </w:rPr>
        <w:annotationRef/>
      </w:r>
      <w:r>
        <w:t>Might be good here to reference the figure in Magnani et al 2014.</w:t>
      </w:r>
    </w:p>
  </w:comment>
  <w:comment w:id="113" w:author="Sam Lin" w:date="2020-03-23T15:31:00Z" w:initials="SL">
    <w:p w14:paraId="66DC5100" w14:textId="2A123E0F" w:rsidR="005478B5" w:rsidRDefault="005478B5">
      <w:pPr>
        <w:pStyle w:val="CommentText"/>
      </w:pPr>
      <w:r>
        <w:rPr>
          <w:rStyle w:val="CommentReference"/>
        </w:rPr>
        <w:annotationRef/>
      </w:r>
      <w:r>
        <w:rPr>
          <w:rFonts w:ascii="Arial" w:hAnsi="Arial" w:cs="Arial"/>
          <w:color w:val="222222"/>
          <w:shd w:val="clear" w:color="auto" w:fill="FFFFFF"/>
        </w:rPr>
        <w:t>Chai, H., &amp; Lawn, B. R. (2007). Edge chipping of brittle materials: effect of side-wall inclination and loading angle. </w:t>
      </w:r>
      <w:r>
        <w:rPr>
          <w:rFonts w:ascii="Arial" w:hAnsi="Arial" w:cs="Arial"/>
          <w:i/>
          <w:iCs/>
          <w:color w:val="222222"/>
          <w:shd w:val="clear" w:color="auto" w:fill="FFFFFF"/>
        </w:rPr>
        <w:t>International Journal of Fracture</w:t>
      </w:r>
      <w:r>
        <w:rPr>
          <w:rFonts w:ascii="Arial" w:hAnsi="Arial" w:cs="Arial"/>
          <w:color w:val="222222"/>
          <w:shd w:val="clear" w:color="auto" w:fill="FFFFFF"/>
        </w:rPr>
        <w:t>, </w:t>
      </w:r>
      <w:r>
        <w:rPr>
          <w:rFonts w:ascii="Arial" w:hAnsi="Arial" w:cs="Arial"/>
          <w:i/>
          <w:iCs/>
          <w:color w:val="222222"/>
          <w:shd w:val="clear" w:color="auto" w:fill="FFFFFF"/>
        </w:rPr>
        <w:t>145</w:t>
      </w:r>
      <w:r>
        <w:rPr>
          <w:rFonts w:ascii="Arial" w:hAnsi="Arial" w:cs="Arial"/>
          <w:color w:val="222222"/>
          <w:shd w:val="clear" w:color="auto" w:fill="FFFFFF"/>
        </w:rPr>
        <w:t>(2), 159-165.</w:t>
      </w:r>
    </w:p>
  </w:comment>
  <w:comment w:id="108" w:author="Jonathan Reeves" w:date="2020-03-27T14:05:00Z" w:initials="JR">
    <w:p w14:paraId="4C88A6BC" w14:textId="5F741E93" w:rsidR="00892D41" w:rsidRDefault="00892D41">
      <w:pPr>
        <w:pStyle w:val="CommentText"/>
      </w:pPr>
      <w:r>
        <w:rPr>
          <w:rStyle w:val="CommentReference"/>
        </w:rPr>
        <w:annotationRef/>
      </w:r>
      <w:r>
        <w:t>Break this up into a few sentences.</w:t>
      </w:r>
    </w:p>
  </w:comment>
  <w:comment w:id="148" w:author="Sam Lin" w:date="2020-03-23T11:09:00Z" w:initials="SL">
    <w:p w14:paraId="469766A9" w14:textId="44672D3E" w:rsidR="005478B5" w:rsidRDefault="005478B5">
      <w:pPr>
        <w:pStyle w:val="CommentText"/>
      </w:pPr>
      <w:r>
        <w:rPr>
          <w:rStyle w:val="CommentReference"/>
        </w:rPr>
        <w:annotationRef/>
      </w:r>
      <w:r>
        <w:t>I don’t know if this is necessary – right now it needs a bit more explanation why R2 is not a good measure. I vote to take out this part of the sentence.</w:t>
      </w:r>
    </w:p>
  </w:comment>
  <w:comment w:id="163" w:author="Jonathan Reeves" w:date="2020-03-27T14:11:00Z" w:initials="JR">
    <w:p w14:paraId="73BE3634" w14:textId="3CD877B9" w:rsidR="00892D41" w:rsidRDefault="00892D41">
      <w:pPr>
        <w:pStyle w:val="CommentText"/>
      </w:pPr>
      <w:r>
        <w:rPr>
          <w:rStyle w:val="CommentReference"/>
        </w:rPr>
        <w:annotationRef/>
      </w:r>
      <w:r>
        <w:t>Weird sentence?</w:t>
      </w:r>
    </w:p>
  </w:comment>
  <w:comment w:id="179" w:author="Jonathan Reeves" w:date="2020-03-27T14:17:00Z" w:initials="JR">
    <w:p w14:paraId="33F8BAAA" w14:textId="771D34EB" w:rsidR="00AA4A3E" w:rsidRDefault="00AA4A3E">
      <w:pPr>
        <w:pStyle w:val="CommentText"/>
      </w:pPr>
      <w:r>
        <w:rPr>
          <w:rStyle w:val="CommentReference"/>
        </w:rPr>
        <w:annotationRef/>
      </w:r>
      <w:r>
        <w:t xml:space="preserve">Is this something that you want to say now or in the discussion. Li </w:t>
      </w:r>
      <w:proofErr w:type="spellStart"/>
      <w:r>
        <w:t>Li</w:t>
      </w:r>
      <w:proofErr w:type="spellEnd"/>
      <w:r>
        <w:t xml:space="preserve"> has actually found studies that show that the angle of the cone tilts </w:t>
      </w:r>
    </w:p>
  </w:comment>
  <w:comment w:id="181" w:author="Zeljko Rezek" w:date="2020-03-23T15:44:00Z" w:initials="ZR">
    <w:p w14:paraId="631DE43C" w14:textId="35451EC7" w:rsidR="005478B5" w:rsidRDefault="005478B5" w:rsidP="00E37033">
      <w:pPr>
        <w:pStyle w:val="CommentText"/>
      </w:pPr>
      <w:r>
        <w:rPr>
          <w:rStyle w:val="CommentReference"/>
        </w:rPr>
        <w:annotationRef/>
      </w:r>
      <w:r>
        <w:t>Do you mean “goes towards”?</w:t>
      </w:r>
    </w:p>
    <w:p w14:paraId="7133DCFF" w14:textId="6DB21008" w:rsidR="005478B5" w:rsidRDefault="005478B5">
      <w:pPr>
        <w:pStyle w:val="CommentText"/>
      </w:pPr>
    </w:p>
  </w:comment>
  <w:comment w:id="180" w:author="Jonathan Reeves" w:date="2020-03-27T14:30:00Z" w:initials="JR">
    <w:p w14:paraId="542DFC64" w14:textId="6094DB26" w:rsidR="00243906" w:rsidRDefault="00243906">
      <w:pPr>
        <w:pStyle w:val="CommentText"/>
      </w:pPr>
      <w:r>
        <w:rPr>
          <w:rStyle w:val="CommentReference"/>
        </w:rPr>
        <w:annotationRef/>
      </w:r>
      <w:r>
        <w:t>I find this sentence confusing.</w:t>
      </w:r>
    </w:p>
  </w:comment>
  <w:comment w:id="183" w:author="Jonathan Reeves" w:date="2020-03-27T14:31:00Z" w:initials="JR">
    <w:p w14:paraId="7915F503" w14:textId="785F12DE" w:rsidR="00243906" w:rsidRDefault="00243906">
      <w:pPr>
        <w:pStyle w:val="CommentText"/>
      </w:pPr>
      <w:r>
        <w:rPr>
          <w:rStyle w:val="CommentReference"/>
        </w:rPr>
        <w:annotationRef/>
      </w:r>
      <w:r>
        <w:t xml:space="preserve">Is this so. The crack the forms is what </w:t>
      </w:r>
    </w:p>
  </w:comment>
  <w:comment w:id="177" w:author="Jonathan Reeves" w:date="2020-03-27T14:32:00Z" w:initials="JR">
    <w:p w14:paraId="47FCB01E" w14:textId="506F230A" w:rsidR="00243906" w:rsidRDefault="00243906">
      <w:pPr>
        <w:pStyle w:val="CommentText"/>
      </w:pPr>
      <w:r>
        <w:rPr>
          <w:rStyle w:val="CommentReference"/>
        </w:rPr>
        <w:annotationRef/>
      </w:r>
      <w:r>
        <w:t>Ok I think there are two concepts that need to be more clearly stated here. 1) The role of the cone crack on the formation of the flake. 2) How this can be measured on flakes (i.e. PSIA).</w:t>
      </w:r>
    </w:p>
  </w:comment>
  <w:comment w:id="189" w:author="Zeljko Rezek" w:date="2020-03-23T19:12:00Z" w:initials="ZR">
    <w:p w14:paraId="4B58F23F" w14:textId="2341CF4C" w:rsidR="005478B5" w:rsidRDefault="005478B5">
      <w:pPr>
        <w:pStyle w:val="CommentText"/>
      </w:pPr>
      <w:r>
        <w:rPr>
          <w:rStyle w:val="CommentReference"/>
        </w:rPr>
        <w:annotationRef/>
      </w:r>
      <w:r>
        <w:t>Cool figure</w:t>
      </w:r>
    </w:p>
  </w:comment>
  <w:comment w:id="207" w:author="Zeljko Rezek" w:date="2020-03-23T17:26:00Z" w:initials="ZR">
    <w:p w14:paraId="503B74CC" w14:textId="78DB866F" w:rsidR="005478B5" w:rsidRDefault="005478B5">
      <w:pPr>
        <w:pStyle w:val="CommentText"/>
      </w:pPr>
      <w:r>
        <w:rPr>
          <w:rStyle w:val="CommentReference"/>
        </w:rPr>
        <w:annotationRef/>
      </w:r>
      <w:r>
        <w:t xml:space="preserve">I think validation of experimental findings themselves should come from the same kind of experiments. Further behavioral interpretations based on experimental findings can be (in)validated by different experiments or other lines of evidence. </w:t>
      </w:r>
    </w:p>
  </w:comment>
  <w:comment w:id="211" w:author="Sam Lin" w:date="2020-03-23T13:29:00Z" w:initials="SL">
    <w:p w14:paraId="58CDF3CC" w14:textId="3DB29DEC" w:rsidR="005478B5" w:rsidRDefault="005478B5">
      <w:pPr>
        <w:pStyle w:val="CommentText"/>
      </w:pPr>
      <w:r>
        <w:rPr>
          <w:rStyle w:val="CommentReference"/>
        </w:rPr>
        <w:annotationRef/>
      </w:r>
      <w:r>
        <w:t xml:space="preserve">Why </w:t>
      </w:r>
      <w:proofErr w:type="spellStart"/>
      <w:r>
        <w:t>Campagne</w:t>
      </w:r>
      <w:proofErr w:type="spellEnd"/>
      <w:r>
        <w:t xml:space="preserve">? </w:t>
      </w:r>
    </w:p>
  </w:comment>
  <w:comment w:id="219" w:author="Sam Lin" w:date="2020-03-23T13:48:00Z" w:initials="SL">
    <w:p w14:paraId="75A0192E" w14:textId="7AE5C2FC" w:rsidR="005478B5" w:rsidRDefault="005478B5">
      <w:pPr>
        <w:pStyle w:val="CommentText"/>
      </w:pPr>
      <w:r>
        <w:rPr>
          <w:rStyle w:val="CommentReference"/>
        </w:rPr>
        <w:annotationRef/>
      </w:r>
      <w:r>
        <w:t xml:space="preserve">But the results below include soft hammer and punch flakes? </w:t>
      </w:r>
    </w:p>
  </w:comment>
  <w:comment w:id="224" w:author="Zeljko Rezek" w:date="2020-03-23T17:41:00Z" w:initials="ZR">
    <w:p w14:paraId="691CA395" w14:textId="7E680B7A" w:rsidR="005478B5" w:rsidRDefault="005478B5">
      <w:pPr>
        <w:pStyle w:val="CommentText"/>
      </w:pPr>
      <w:r>
        <w:rPr>
          <w:rStyle w:val="CommentReference"/>
        </w:rPr>
        <w:annotationRef/>
      </w:r>
      <w:r>
        <w:t>Is this sentence correct?</w:t>
      </w:r>
    </w:p>
  </w:comment>
  <w:comment w:id="227" w:author="Zeljko Rezek" w:date="2020-03-23T17:48:00Z" w:initials="ZR">
    <w:p w14:paraId="0A56E75B" w14:textId="7AC18782" w:rsidR="005478B5" w:rsidRDefault="005478B5">
      <w:pPr>
        <w:pStyle w:val="CommentText"/>
      </w:pPr>
      <w:r>
        <w:rPr>
          <w:rStyle w:val="CommentReference"/>
        </w:rPr>
        <w:annotationRef/>
      </w:r>
      <w:r>
        <w:t>Is this what is meant here?</w:t>
      </w:r>
    </w:p>
  </w:comment>
  <w:comment w:id="230" w:author="Sam Lin" w:date="2020-03-23T13:37:00Z" w:initials="SL">
    <w:p w14:paraId="2C5EC0B5" w14:textId="1F52DB3F" w:rsidR="005478B5" w:rsidRDefault="005478B5">
      <w:pPr>
        <w:pStyle w:val="CommentText"/>
      </w:pPr>
      <w:r>
        <w:rPr>
          <w:rStyle w:val="CommentReference"/>
        </w:rPr>
        <w:annotationRef/>
      </w:r>
      <w:r>
        <w:t>With the second assumption, we can say that we know this is true as we have the detached flakes.</w:t>
      </w:r>
    </w:p>
    <w:p w14:paraId="7A434044" w14:textId="7015CFF0" w:rsidR="005478B5" w:rsidRDefault="005478B5">
      <w:pPr>
        <w:pStyle w:val="CommentText"/>
      </w:pPr>
    </w:p>
  </w:comment>
  <w:comment w:id="231" w:author="Zeljko Rezek" w:date="2020-03-23T17:45:00Z" w:initials="ZR">
    <w:p w14:paraId="12831CDA" w14:textId="0FD71749" w:rsidR="005478B5" w:rsidRDefault="005478B5">
      <w:pPr>
        <w:pStyle w:val="CommentText"/>
      </w:pPr>
      <w:r>
        <w:rPr>
          <w:rStyle w:val="CommentReference"/>
        </w:rPr>
        <w:annotationRef/>
      </w:r>
      <w:r>
        <w:t>This is also true for the first assumption, no?</w:t>
      </w:r>
    </w:p>
    <w:p w14:paraId="49A510FA" w14:textId="045BE6DF" w:rsidR="005478B5" w:rsidRDefault="005478B5">
      <w:pPr>
        <w:pStyle w:val="CommentText"/>
      </w:pPr>
      <w:r>
        <w:t>Off-center removal error is probably not that bigger, relatively speaking, in relation to being parallel to core sides.</w:t>
      </w:r>
    </w:p>
  </w:comment>
  <w:comment w:id="254" w:author="Zeljko Rezek" w:date="2020-03-23T18:07:00Z" w:initials="ZR">
    <w:p w14:paraId="32A8710F" w14:textId="0A3B6830" w:rsidR="005478B5" w:rsidRDefault="005478B5">
      <w:pPr>
        <w:pStyle w:val="CommentText"/>
      </w:pPr>
      <w:r>
        <w:rPr>
          <w:rStyle w:val="CommentReference"/>
        </w:rPr>
        <w:annotationRef/>
      </w:r>
      <w:r>
        <w:t>Intersection?</w:t>
      </w:r>
    </w:p>
  </w:comment>
  <w:comment w:id="255" w:author="Zeljko Rezek" w:date="2020-03-23T18:11:00Z" w:initials="ZR">
    <w:p w14:paraId="63E41572" w14:textId="63E93EA4" w:rsidR="005478B5" w:rsidRDefault="005478B5">
      <w:pPr>
        <w:pStyle w:val="CommentText"/>
      </w:pPr>
      <w:r>
        <w:rPr>
          <w:rStyle w:val="CommentReference"/>
        </w:rPr>
        <w:annotationRef/>
      </w:r>
      <w:r>
        <w:t>Is this clear enough?</w:t>
      </w:r>
    </w:p>
  </w:comment>
  <w:comment w:id="268" w:author="Zeljko Rezek" w:date="2020-03-23T18:47:00Z" w:initials="ZR">
    <w:p w14:paraId="7B9966AD" w14:textId="03BD176C" w:rsidR="005478B5" w:rsidRDefault="005478B5">
      <w:pPr>
        <w:pStyle w:val="CommentText"/>
      </w:pPr>
      <w:r>
        <w:rPr>
          <w:rStyle w:val="CommentReference"/>
        </w:rPr>
        <w:annotationRef/>
      </w:r>
      <w:r>
        <w:t>Why “estimated”? Calculated? Or interpolated</w:t>
      </w:r>
    </w:p>
  </w:comment>
  <w:comment w:id="269" w:author="Zeljko Rezek" w:date="2020-03-23T18:30:00Z" w:initials="ZR">
    <w:p w14:paraId="3ED94D99" w14:textId="1774534A" w:rsidR="005478B5" w:rsidRDefault="005478B5">
      <w:pPr>
        <w:pStyle w:val="CommentText"/>
      </w:pPr>
      <w:r>
        <w:rPr>
          <w:rStyle w:val="CommentReference"/>
        </w:rPr>
        <w:annotationRef/>
      </w:r>
      <w:r>
        <w:t>Does this include the caliper measures too?</w:t>
      </w:r>
    </w:p>
  </w:comment>
  <w:comment w:id="272" w:author="Jonathan Reeves" w:date="2020-03-27T15:04:00Z" w:initials="JR">
    <w:p w14:paraId="51C56EFE" w14:textId="199BFC0C" w:rsidR="00F059D2" w:rsidRDefault="00F059D2">
      <w:pPr>
        <w:pStyle w:val="CommentText"/>
      </w:pPr>
      <w:r>
        <w:rPr>
          <w:rStyle w:val="CommentReference"/>
        </w:rPr>
        <w:annotationRef/>
      </w:r>
      <w:proofErr w:type="gramStart"/>
      <w:r>
        <w:t>So</w:t>
      </w:r>
      <w:proofErr w:type="gramEnd"/>
      <w:r>
        <w:t xml:space="preserve"> this is the thing that bothers me a little bit. Some of the variation around this value must be</w:t>
      </w:r>
      <w:r w:rsidR="00813061">
        <w:t xml:space="preserve"> due to</w:t>
      </w:r>
      <w:r>
        <w:t xml:space="preserve"> basic trigonometry.</w:t>
      </w:r>
    </w:p>
  </w:comment>
  <w:comment w:id="276" w:author="Zeljko Rezek" w:date="2020-03-23T18:48:00Z" w:initials="ZR">
    <w:p w14:paraId="1A85D7EA" w14:textId="50450AD3" w:rsidR="005478B5" w:rsidRDefault="005478B5">
      <w:pPr>
        <w:pStyle w:val="CommentText"/>
      </w:pPr>
      <w:r>
        <w:rPr>
          <w:rStyle w:val="CommentReference"/>
        </w:rPr>
        <w:annotationRef/>
      </w:r>
      <w:r>
        <w:t>Calculated or interpolated?</w:t>
      </w:r>
    </w:p>
  </w:comment>
  <w:comment w:id="287" w:author="Zeljko Rezek" w:date="2020-03-23T18:49:00Z" w:initials="ZR">
    <w:p w14:paraId="7160D08C" w14:textId="2F3A0233" w:rsidR="005478B5" w:rsidRDefault="005478B5">
      <w:pPr>
        <w:pStyle w:val="CommentText"/>
      </w:pPr>
      <w:r>
        <w:rPr>
          <w:rStyle w:val="CommentReference"/>
        </w:rPr>
        <w:annotationRef/>
      </w:r>
      <w:r>
        <w:t>ditto</w:t>
      </w:r>
    </w:p>
  </w:comment>
  <w:comment w:id="292" w:author="Zeljko Rezek" w:date="2020-03-23T18:25:00Z" w:initials="ZR">
    <w:p w14:paraId="130EDC37" w14:textId="68FBDE92" w:rsidR="005478B5" w:rsidRDefault="005478B5">
      <w:pPr>
        <w:pStyle w:val="CommentText"/>
      </w:pPr>
      <w:r>
        <w:rPr>
          <w:rStyle w:val="CommentReference"/>
        </w:rPr>
        <w:annotationRef/>
      </w:r>
      <w:r>
        <w:t>Is this legit? To use the PSIA that was computed from the same dataset, to estimate a measure (PW) which was used to compute it.</w:t>
      </w:r>
    </w:p>
    <w:p w14:paraId="504CB796" w14:textId="724A7DF0" w:rsidR="005478B5" w:rsidRDefault="005478B5">
      <w:pPr>
        <w:pStyle w:val="CommentText"/>
      </w:pPr>
      <w:r>
        <w:t xml:space="preserve">Maybe it would be better to just use this angle from </w:t>
      </w:r>
      <w:proofErr w:type="spellStart"/>
      <w:r>
        <w:t>Cotterell</w:t>
      </w:r>
      <w:proofErr w:type="spellEnd"/>
      <w:r>
        <w:t xml:space="preserve"> and </w:t>
      </w:r>
      <w:proofErr w:type="spellStart"/>
      <w:r>
        <w:t>Kaminga</w:t>
      </w:r>
      <w:proofErr w:type="spellEnd"/>
      <w:r>
        <w:t xml:space="preserve">, or </w:t>
      </w:r>
      <w:proofErr w:type="spellStart"/>
      <w:r>
        <w:t>Roesler</w:t>
      </w:r>
      <w:proofErr w:type="spellEnd"/>
      <w:r>
        <w:t>, for Dibble PW data estimation. Or to use computed PSIA from Dibble data to estimate PW in other two datasets.</w:t>
      </w:r>
    </w:p>
  </w:comment>
  <w:comment w:id="304" w:author="Zeljko Rezek" w:date="2020-03-23T18:55:00Z" w:initials="ZR">
    <w:p w14:paraId="24CCBBE6" w14:textId="7C209992" w:rsidR="005478B5" w:rsidRDefault="005478B5">
      <w:pPr>
        <w:pStyle w:val="CommentText"/>
      </w:pPr>
      <w:r>
        <w:rPr>
          <w:rStyle w:val="CommentReference"/>
        </w:rPr>
        <w:annotationRef/>
      </w:r>
      <w:r>
        <w:t>Should “interpolated” be used above instead of “estimated” for PSIA derived using the first method?</w:t>
      </w:r>
    </w:p>
  </w:comment>
  <w:comment w:id="307" w:author="Zeljko Rezek" w:date="2020-03-23T18:58:00Z" w:initials="ZR">
    <w:p w14:paraId="35E460EF" w14:textId="0196B608" w:rsidR="005478B5" w:rsidRDefault="005478B5">
      <w:pPr>
        <w:pStyle w:val="CommentText"/>
      </w:pPr>
      <w:r>
        <w:rPr>
          <w:rStyle w:val="CommentReference"/>
        </w:rPr>
        <w:annotationRef/>
      </w:r>
      <w:r>
        <w:t xml:space="preserve">Is “punch” here an indirect percussion? If so, should technique breakdown be direct hard hammer, direct soft hammer, and indirect? </w:t>
      </w:r>
    </w:p>
  </w:comment>
  <w:comment w:id="308" w:author="Sam Lin" w:date="2020-03-23T13:49:00Z" w:initials="SL">
    <w:p w14:paraId="5B762F23" w14:textId="7A2EECC8" w:rsidR="005478B5" w:rsidRDefault="005478B5">
      <w:pPr>
        <w:pStyle w:val="CommentText"/>
      </w:pPr>
      <w:r>
        <w:rPr>
          <w:rStyle w:val="CommentReference"/>
        </w:rPr>
        <w:annotationRef/>
      </w:r>
      <w:r>
        <w:t>Above says that we only looked at hard hammer flakes on semispherical cores for the Dibble dataset. This needs to be clarified</w:t>
      </w:r>
    </w:p>
  </w:comment>
  <w:comment w:id="316" w:author="Zeljko Rezek" w:date="2020-03-23T19:04:00Z" w:initials="ZR">
    <w:p w14:paraId="2E5DA974" w14:textId="6AC9E182" w:rsidR="005478B5" w:rsidRDefault="005478B5">
      <w:pPr>
        <w:pStyle w:val="CommentText"/>
      </w:pPr>
      <w:r>
        <w:rPr>
          <w:rStyle w:val="CommentReference"/>
        </w:rPr>
        <w:annotationRef/>
      </w:r>
      <w:r>
        <w:t>Plat depth for plat thickness</w:t>
      </w:r>
    </w:p>
  </w:comment>
  <w:comment w:id="488" w:author="Sam Lin" w:date="2020-03-23T15:01:00Z" w:initials="SL">
    <w:p w14:paraId="332287B8" w14:textId="7F14AC0F" w:rsidR="005478B5" w:rsidRDefault="005478B5">
      <w:pPr>
        <w:pStyle w:val="CommentText"/>
      </w:pPr>
      <w:r>
        <w:rPr>
          <w:rStyle w:val="CommentReference"/>
        </w:rPr>
        <w:annotationRef/>
      </w:r>
      <w:r>
        <w:t xml:space="preserve">How do these predicted PD compare to the actual initial PD that Harold recorded? </w:t>
      </w:r>
    </w:p>
  </w:comment>
  <w:comment w:id="540" w:author="Zeljko Rezek" w:date="2020-03-24T10:11:00Z" w:initials="ZR">
    <w:p w14:paraId="43F03878" w14:textId="11D0A830" w:rsidR="005478B5" w:rsidRDefault="005478B5" w:rsidP="003D0F1E">
      <w:pPr>
        <w:pStyle w:val="CommentText"/>
      </w:pPr>
      <w:r>
        <w:rPr>
          <w:rStyle w:val="CommentReference"/>
        </w:rPr>
        <w:annotationRef/>
      </w:r>
      <w:r>
        <w:t>Not sure about the point of this. Yes, because in modeling expected flake size the model uses theoretical PD, so bevels are ignored as if they’re not there.  Unless I miss something in this logic</w:t>
      </w:r>
    </w:p>
  </w:comment>
  <w:comment w:id="573" w:author="Zeljko Rezek" w:date="2020-03-24T10:15:00Z" w:initials="ZR">
    <w:p w14:paraId="035CFDDC" w14:textId="4D74CBBB" w:rsidR="005478B5" w:rsidRDefault="005478B5">
      <w:pPr>
        <w:pStyle w:val="CommentText"/>
      </w:pPr>
      <w:r>
        <w:rPr>
          <w:rStyle w:val="CommentReference"/>
        </w:rPr>
        <w:annotationRef/>
      </w:r>
      <w:r>
        <w:t xml:space="preserve">Maybe the legend in top graph should be changed into </w:t>
      </w:r>
    </w:p>
    <w:p w14:paraId="7E77E3B0" w14:textId="17E48DAA" w:rsidR="005478B5" w:rsidRDefault="005478B5">
      <w:pPr>
        <w:pStyle w:val="CommentText"/>
      </w:pPr>
      <w:r>
        <w:t>Flakes: beveled, beveled with theoretical PD, non-beveled.</w:t>
      </w:r>
    </w:p>
    <w:p w14:paraId="5A377074" w14:textId="0C43829B" w:rsidR="005478B5" w:rsidRDefault="005478B5">
      <w:pPr>
        <w:pStyle w:val="CommentText"/>
      </w:pPr>
      <w:r>
        <w:t>Or something like this</w:t>
      </w:r>
    </w:p>
    <w:p w14:paraId="5A7165B6" w14:textId="77777777" w:rsidR="005478B5" w:rsidRDefault="005478B5">
      <w:pPr>
        <w:pStyle w:val="CommentText"/>
      </w:pPr>
    </w:p>
    <w:p w14:paraId="4B57E39D" w14:textId="7DAE5898" w:rsidR="005478B5" w:rsidRDefault="005478B5">
      <w:pPr>
        <w:pStyle w:val="CommentText"/>
      </w:pPr>
      <w:r>
        <w:t>Also, I would add a 3-graph showing Actual flake weight vs EPA vs PD, and beveled flakes plotting where they should plot with their reconstructed theoretical PD.</w:t>
      </w:r>
    </w:p>
  </w:comment>
  <w:comment w:id="607" w:author="Zeljko Rezek" w:date="2020-03-24T11:43:00Z" w:initials="ZR">
    <w:p w14:paraId="05D8FEE3" w14:textId="534C1F4B" w:rsidR="005478B5" w:rsidRDefault="005478B5">
      <w:pPr>
        <w:pStyle w:val="CommentText"/>
      </w:pPr>
      <w:r>
        <w:rPr>
          <w:rStyle w:val="CommentReference"/>
        </w:rPr>
        <w:annotationRef/>
      </w:r>
      <w:r>
        <w:t>Hmm, I thought he measured AOBs differently, on the opposite side of the hammer, so that his oblique strike is our AOB &gt;0 (that’s why this difference in AOB results isn’t mentioned in the hammer paper), but I may be wrong. It’s a long time since I read his paper.</w:t>
      </w:r>
    </w:p>
  </w:comment>
  <w:comment w:id="611" w:author="Zeljko Rezek" w:date="2020-03-24T11:19:00Z" w:initials="ZR">
    <w:p w14:paraId="3F6DF9B7" w14:textId="7C4A53CB" w:rsidR="005478B5" w:rsidRDefault="005478B5">
      <w:pPr>
        <w:pStyle w:val="CommentText"/>
      </w:pPr>
      <w:r>
        <w:rPr>
          <w:rStyle w:val="CommentReference"/>
        </w:rPr>
        <w:annotationRef/>
      </w:r>
      <w:r>
        <w:t xml:space="preserve">Here, “core surface” could be confusing: is </w:t>
      </w:r>
      <w:proofErr w:type="gramStart"/>
      <w:r>
        <w:t>it</w:t>
      </w:r>
      <w:proofErr w:type="gramEnd"/>
      <w:r>
        <w:t xml:space="preserve"> exterior face of the core or the platform surface</w:t>
      </w:r>
    </w:p>
  </w:comment>
  <w:comment w:id="618" w:author="Zeljko Rezek" w:date="2020-03-24T11:16:00Z" w:initials="ZR">
    <w:p w14:paraId="0658AF93" w14:textId="30379E1F" w:rsidR="005478B5" w:rsidRDefault="005478B5">
      <w:pPr>
        <w:pStyle w:val="CommentText"/>
      </w:pPr>
      <w:r>
        <w:rPr>
          <w:rStyle w:val="CommentReference"/>
        </w:rPr>
        <w:annotationRef/>
      </w:r>
      <w:r>
        <w:t>Indirect?</w:t>
      </w:r>
    </w:p>
  </w:comment>
  <w:comment w:id="621" w:author="Zeljko Rezek" w:date="2020-03-24T11:17:00Z" w:initials="ZR">
    <w:p w14:paraId="60B9D510" w14:textId="542FC3CB" w:rsidR="005478B5" w:rsidRDefault="005478B5">
      <w:pPr>
        <w:pStyle w:val="CommentText"/>
      </w:pPr>
      <w:r>
        <w:rPr>
          <w:rStyle w:val="CommentReference"/>
        </w:rPr>
        <w:annotationRef/>
      </w:r>
    </w:p>
  </w:comment>
  <w:comment w:id="622" w:author="Zeljko Rezek" w:date="2020-03-24T11:22:00Z" w:initials="ZR">
    <w:p w14:paraId="14EBCB23" w14:textId="15E62CD8" w:rsidR="005478B5" w:rsidRDefault="005478B5">
      <w:pPr>
        <w:pStyle w:val="CommentText"/>
      </w:pPr>
      <w:r>
        <w:rPr>
          <w:rStyle w:val="CommentReference"/>
        </w:rPr>
        <w:annotationRef/>
      </w:r>
      <w:r>
        <w:t xml:space="preserve">But only to a point, right? Up to 10-20 degrees. Would it be better if this is explained through decrease in AOB? Like, decrease in AOB makes the Hertzian cone coming out more like a sphere? </w:t>
      </w:r>
    </w:p>
  </w:comment>
  <w:comment w:id="623" w:author="Zeljko Rezek" w:date="2020-03-24T11:29:00Z" w:initials="ZR">
    <w:p w14:paraId="1E33E22D" w14:textId="77777777" w:rsidR="005478B5" w:rsidRDefault="005478B5">
      <w:pPr>
        <w:pStyle w:val="CommentText"/>
      </w:pPr>
      <w:r>
        <w:rPr>
          <w:rStyle w:val="CommentReference"/>
        </w:rPr>
        <w:annotationRef/>
      </w:r>
      <w:r>
        <w:t xml:space="preserve">This may need a figure. </w:t>
      </w:r>
    </w:p>
    <w:p w14:paraId="68BCF33D" w14:textId="170C418E" w:rsidR="005478B5" w:rsidRDefault="00D049CB">
      <w:pPr>
        <w:pStyle w:val="CommentText"/>
      </w:pPr>
      <w:r>
        <w:t>Also does this increase the bulb</w:t>
      </w:r>
      <w:r w:rsidR="005478B5">
        <w:t xml:space="preserve"> size (as reported in Magnani et al) or just reshapes the bulb?</w:t>
      </w:r>
    </w:p>
  </w:comment>
  <w:comment w:id="624" w:author="Zeljko Rezek" w:date="2020-03-24T15:11:00Z" w:initials="ZR">
    <w:p w14:paraId="2FB82646" w14:textId="706DDA08" w:rsidR="00AC7951" w:rsidRDefault="00AC7951">
      <w:pPr>
        <w:pStyle w:val="CommentText"/>
      </w:pPr>
      <w:r>
        <w:rPr>
          <w:rStyle w:val="CommentReference"/>
        </w:rPr>
        <w:annotationRef/>
      </w:r>
      <w:r>
        <w:t>I think there are a number of different things throughout the paper that we refer to as “model”. Maybe we want to limit the use of this word.</w:t>
      </w:r>
    </w:p>
  </w:comment>
  <w:comment w:id="642" w:author="Zeljko Rezek" w:date="2020-03-24T14:51:00Z" w:initials="ZR">
    <w:p w14:paraId="717EE4AE" w14:textId="2A9D101F" w:rsidR="00D138BD" w:rsidRDefault="00D138BD">
      <w:pPr>
        <w:pStyle w:val="CommentText"/>
      </w:pPr>
      <w:r>
        <w:rPr>
          <w:rStyle w:val="CommentReference"/>
        </w:rPr>
        <w:annotationRef/>
      </w:r>
      <w:r>
        <w:t>Not platform width?</w:t>
      </w:r>
    </w:p>
  </w:comment>
  <w:comment w:id="648" w:author="Zeljko Rezek" w:date="2020-03-24T14:53:00Z" w:initials="ZR">
    <w:p w14:paraId="36EBD5DE" w14:textId="47EC0AF4" w:rsidR="00D138BD" w:rsidRDefault="00D138BD">
      <w:pPr>
        <w:pStyle w:val="CommentText"/>
      </w:pPr>
      <w:r>
        <w:rPr>
          <w:rStyle w:val="CommentReference"/>
        </w:rPr>
        <w:annotationRef/>
      </w:r>
      <w:r>
        <w:t>Is this number right?</w:t>
      </w:r>
    </w:p>
  </w:comment>
  <w:comment w:id="664" w:author="Sam Lin" w:date="2020-03-23T15:30:00Z" w:initials="SL">
    <w:p w14:paraId="280B0987" w14:textId="180CA4DF" w:rsidR="005478B5" w:rsidRDefault="005478B5">
      <w:pPr>
        <w:pStyle w:val="CommentText"/>
      </w:pPr>
      <w:r>
        <w:rPr>
          <w:rStyle w:val="CommentReference"/>
        </w:rPr>
        <w:annotationRef/>
      </w:r>
      <w:r>
        <w:rPr>
          <w:rFonts w:ascii="Arial" w:hAnsi="Arial" w:cs="Arial"/>
          <w:color w:val="222222"/>
          <w:shd w:val="clear" w:color="auto" w:fill="FFFFFF"/>
        </w:rPr>
        <w:t>Chai, H., &amp; Lawn, B. R. (2007). A universal relation for edge chipping from sharp contacts in brittle materials: a simple means of toughness evaluation. </w:t>
      </w:r>
      <w:r>
        <w:rPr>
          <w:rFonts w:ascii="Arial" w:hAnsi="Arial" w:cs="Arial"/>
          <w:i/>
          <w:iCs/>
          <w:color w:val="222222"/>
          <w:shd w:val="clear" w:color="auto" w:fill="FFFFFF"/>
        </w:rPr>
        <w:t xml:space="preserve">Acta </w:t>
      </w:r>
      <w:proofErr w:type="spellStart"/>
      <w:r>
        <w:rPr>
          <w:rFonts w:ascii="Arial" w:hAnsi="Arial" w:cs="Arial"/>
          <w:i/>
          <w:iCs/>
          <w:color w:val="222222"/>
          <w:shd w:val="clear" w:color="auto" w:fill="FFFFFF"/>
        </w:rPr>
        <w:t>Materialia</w:t>
      </w:r>
      <w:proofErr w:type="spellEnd"/>
      <w:r>
        <w:rPr>
          <w:rFonts w:ascii="Arial" w:hAnsi="Arial" w:cs="Arial"/>
          <w:color w:val="222222"/>
          <w:shd w:val="clear" w:color="auto" w:fill="FFFFFF"/>
        </w:rPr>
        <w:t>, </w:t>
      </w:r>
      <w:r>
        <w:rPr>
          <w:rFonts w:ascii="Arial" w:hAnsi="Arial" w:cs="Arial"/>
          <w:i/>
          <w:iCs/>
          <w:color w:val="222222"/>
          <w:shd w:val="clear" w:color="auto" w:fill="FFFFFF"/>
        </w:rPr>
        <w:t>55</w:t>
      </w:r>
      <w:r>
        <w:rPr>
          <w:rFonts w:ascii="Arial" w:hAnsi="Arial" w:cs="Arial"/>
          <w:color w:val="222222"/>
          <w:shd w:val="clear" w:color="auto" w:fill="FFFFFF"/>
        </w:rPr>
        <w:t>(7), 2555-2561.</w:t>
      </w:r>
    </w:p>
  </w:comment>
  <w:comment w:id="677" w:author="Jonathan Reeves" w:date="2020-03-27T17:42:00Z" w:initials="JR">
    <w:p w14:paraId="79F3AD61" w14:textId="6A5FF5B4" w:rsidR="00E52F30" w:rsidRDefault="00E52F30">
      <w:pPr>
        <w:pStyle w:val="CommentText"/>
      </w:pPr>
      <w:r>
        <w:rPr>
          <w:rStyle w:val="CommentReference"/>
        </w:rPr>
        <w:annotationRef/>
      </w:r>
      <w:r>
        <w:t xml:space="preserve">It probably said earlier in the paper but another justification for this integrated approach even the fracture mechanics people admit that the models of how </w:t>
      </w:r>
      <w:proofErr w:type="spellStart"/>
      <w:r>
        <w:t>hertizian</w:t>
      </w:r>
      <w:proofErr w:type="spellEnd"/>
      <w:r>
        <w:t xml:space="preserve"> fracture work and as well understood as they should be. </w:t>
      </w:r>
      <w:r>
        <w:t xml:space="preserve">Expectations based on the physics are often not replicated in experiments.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310E5D" w15:done="0"/>
  <w15:commentEx w15:paraId="0C5BB4A5" w15:done="0"/>
  <w15:commentEx w15:paraId="2DC0F6D9" w15:done="0"/>
  <w15:commentEx w15:paraId="7E53A894" w15:done="0"/>
  <w15:commentEx w15:paraId="339F2361" w15:done="0"/>
  <w15:commentEx w15:paraId="2B9747D1" w15:done="0"/>
  <w15:commentEx w15:paraId="2EBA4BE3" w15:done="0"/>
  <w15:commentEx w15:paraId="4F6B8B03" w15:done="0"/>
  <w15:commentEx w15:paraId="49A33EBA" w15:done="0"/>
  <w15:commentEx w15:paraId="6090EDB4" w15:done="0"/>
  <w15:commentEx w15:paraId="529699BB" w15:paraIdParent="6090EDB4" w15:done="0"/>
  <w15:commentEx w15:paraId="31F5EF4D" w15:done="0"/>
  <w15:commentEx w15:paraId="42651980" w15:done="0"/>
  <w15:commentEx w15:paraId="263A8092" w15:done="0"/>
  <w15:commentEx w15:paraId="66DC5100" w15:done="0"/>
  <w15:commentEx w15:paraId="4C88A6BC" w15:done="0"/>
  <w15:commentEx w15:paraId="469766A9" w15:done="0"/>
  <w15:commentEx w15:paraId="73BE3634" w15:done="0"/>
  <w15:commentEx w15:paraId="33F8BAAA" w15:done="0"/>
  <w15:commentEx w15:paraId="7133DCFF" w15:done="0"/>
  <w15:commentEx w15:paraId="542DFC64" w15:done="0"/>
  <w15:commentEx w15:paraId="7915F503" w15:done="0"/>
  <w15:commentEx w15:paraId="47FCB01E" w15:done="0"/>
  <w15:commentEx w15:paraId="4B58F23F" w15:done="0"/>
  <w15:commentEx w15:paraId="503B74CC" w15:done="0"/>
  <w15:commentEx w15:paraId="58CDF3CC" w15:done="0"/>
  <w15:commentEx w15:paraId="75A0192E" w15:done="0"/>
  <w15:commentEx w15:paraId="691CA395" w15:done="0"/>
  <w15:commentEx w15:paraId="0A56E75B" w15:done="0"/>
  <w15:commentEx w15:paraId="7A434044" w15:done="0"/>
  <w15:commentEx w15:paraId="49A510FA" w15:paraIdParent="7A434044" w15:done="0"/>
  <w15:commentEx w15:paraId="32A8710F" w15:done="0"/>
  <w15:commentEx w15:paraId="63E41572" w15:done="0"/>
  <w15:commentEx w15:paraId="7B9966AD" w15:done="0"/>
  <w15:commentEx w15:paraId="3ED94D99" w15:done="0"/>
  <w15:commentEx w15:paraId="51C56EFE" w15:done="0"/>
  <w15:commentEx w15:paraId="1A85D7EA" w15:done="0"/>
  <w15:commentEx w15:paraId="7160D08C" w15:done="0"/>
  <w15:commentEx w15:paraId="504CB796" w15:done="0"/>
  <w15:commentEx w15:paraId="24CCBBE6" w15:done="0"/>
  <w15:commentEx w15:paraId="35E460EF" w15:done="0"/>
  <w15:commentEx w15:paraId="5B762F23" w15:done="0"/>
  <w15:commentEx w15:paraId="2E5DA974" w15:done="0"/>
  <w15:commentEx w15:paraId="332287B8" w15:done="0"/>
  <w15:commentEx w15:paraId="43F03878" w15:done="0"/>
  <w15:commentEx w15:paraId="4B57E39D" w15:done="0"/>
  <w15:commentEx w15:paraId="05D8FEE3" w15:done="0"/>
  <w15:commentEx w15:paraId="3F6DF9B7" w15:done="0"/>
  <w15:commentEx w15:paraId="0658AF93" w15:done="0"/>
  <w15:commentEx w15:paraId="60B9D510" w15:done="0"/>
  <w15:commentEx w15:paraId="14EBCB23" w15:done="0"/>
  <w15:commentEx w15:paraId="68BCF33D" w15:done="0"/>
  <w15:commentEx w15:paraId="2FB82646" w15:done="0"/>
  <w15:commentEx w15:paraId="717EE4AE" w15:done="0"/>
  <w15:commentEx w15:paraId="36EBD5DE" w15:done="0"/>
  <w15:commentEx w15:paraId="280B0987" w15:done="0"/>
  <w15:commentEx w15:paraId="79F3AD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310E5D" w16cid:durableId="22287B07"/>
  <w16cid:commentId w16cid:paraId="0C5BB4A5" w16cid:durableId="22287C01"/>
  <w16cid:commentId w16cid:paraId="2DC0F6D9" w16cid:durableId="22287C9B"/>
  <w16cid:commentId w16cid:paraId="7E53A894" w16cid:durableId="22287B08"/>
  <w16cid:commentId w16cid:paraId="339F2361" w16cid:durableId="22287CBA"/>
  <w16cid:commentId w16cid:paraId="2B9747D1" w16cid:durableId="22287B09"/>
  <w16cid:commentId w16cid:paraId="2EBA4BE3" w16cid:durableId="22287B0A"/>
  <w16cid:commentId w16cid:paraId="4F6B8B03" w16cid:durableId="22287CF3"/>
  <w16cid:commentId w16cid:paraId="49A33EBA" w16cid:durableId="22287B0B"/>
  <w16cid:commentId w16cid:paraId="6090EDB4" w16cid:durableId="22287B0C"/>
  <w16cid:commentId w16cid:paraId="529699BB" w16cid:durableId="22287DC6"/>
  <w16cid:commentId w16cid:paraId="31F5EF4D" w16cid:durableId="22287B0D"/>
  <w16cid:commentId w16cid:paraId="42651980" w16cid:durableId="22287B0E"/>
  <w16cid:commentId w16cid:paraId="263A8092" w16cid:durableId="22288623"/>
  <w16cid:commentId w16cid:paraId="66DC5100" w16cid:durableId="22287B0F"/>
  <w16cid:commentId w16cid:paraId="4C88A6BC" w16cid:durableId="22288692"/>
  <w16cid:commentId w16cid:paraId="469766A9" w16cid:durableId="22287B10"/>
  <w16cid:commentId w16cid:paraId="73BE3634" w16cid:durableId="2228881E"/>
  <w16cid:commentId w16cid:paraId="33F8BAAA" w16cid:durableId="2228898E"/>
  <w16cid:commentId w16cid:paraId="7133DCFF" w16cid:durableId="22287B11"/>
  <w16cid:commentId w16cid:paraId="542DFC64" w16cid:durableId="22288C8E"/>
  <w16cid:commentId w16cid:paraId="7915F503" w16cid:durableId="22288CBF"/>
  <w16cid:commentId w16cid:paraId="47FCB01E" w16cid:durableId="22288D13"/>
  <w16cid:commentId w16cid:paraId="4B58F23F" w16cid:durableId="22287B12"/>
  <w16cid:commentId w16cid:paraId="503B74CC" w16cid:durableId="22287B13"/>
  <w16cid:commentId w16cid:paraId="58CDF3CC" w16cid:durableId="22287B14"/>
  <w16cid:commentId w16cid:paraId="75A0192E" w16cid:durableId="22287B15"/>
  <w16cid:commentId w16cid:paraId="691CA395" w16cid:durableId="22287B16"/>
  <w16cid:commentId w16cid:paraId="0A56E75B" w16cid:durableId="22287B17"/>
  <w16cid:commentId w16cid:paraId="7A434044" w16cid:durableId="22287B18"/>
  <w16cid:commentId w16cid:paraId="49A510FA" w16cid:durableId="22287B19"/>
  <w16cid:commentId w16cid:paraId="32A8710F" w16cid:durableId="22287B1A"/>
  <w16cid:commentId w16cid:paraId="63E41572" w16cid:durableId="22287B1B"/>
  <w16cid:commentId w16cid:paraId="7B9966AD" w16cid:durableId="22287B1C"/>
  <w16cid:commentId w16cid:paraId="3ED94D99" w16cid:durableId="22287B1D"/>
  <w16cid:commentId w16cid:paraId="51C56EFE" w16cid:durableId="22289462"/>
  <w16cid:commentId w16cid:paraId="1A85D7EA" w16cid:durableId="22287B1E"/>
  <w16cid:commentId w16cid:paraId="7160D08C" w16cid:durableId="22287B1F"/>
  <w16cid:commentId w16cid:paraId="504CB796" w16cid:durableId="22287B20"/>
  <w16cid:commentId w16cid:paraId="24CCBBE6" w16cid:durableId="22287B21"/>
  <w16cid:commentId w16cid:paraId="35E460EF" w16cid:durableId="22287B22"/>
  <w16cid:commentId w16cid:paraId="5B762F23" w16cid:durableId="22287B23"/>
  <w16cid:commentId w16cid:paraId="2E5DA974" w16cid:durableId="22287B24"/>
  <w16cid:commentId w16cid:paraId="332287B8" w16cid:durableId="22287B25"/>
  <w16cid:commentId w16cid:paraId="43F03878" w16cid:durableId="22287B26"/>
  <w16cid:commentId w16cid:paraId="4B57E39D" w16cid:durableId="22287B27"/>
  <w16cid:commentId w16cid:paraId="05D8FEE3" w16cid:durableId="22287B28"/>
  <w16cid:commentId w16cid:paraId="3F6DF9B7" w16cid:durableId="22287B29"/>
  <w16cid:commentId w16cid:paraId="0658AF93" w16cid:durableId="22287B2A"/>
  <w16cid:commentId w16cid:paraId="60B9D510" w16cid:durableId="22287B2B"/>
  <w16cid:commentId w16cid:paraId="14EBCB23" w16cid:durableId="22287B2C"/>
  <w16cid:commentId w16cid:paraId="68BCF33D" w16cid:durableId="22287B2D"/>
  <w16cid:commentId w16cid:paraId="2FB82646" w16cid:durableId="22287B2E"/>
  <w16cid:commentId w16cid:paraId="717EE4AE" w16cid:durableId="22287B2F"/>
  <w16cid:commentId w16cid:paraId="36EBD5DE" w16cid:durableId="22287B30"/>
  <w16cid:commentId w16cid:paraId="280B0987" w16cid:durableId="22287B31"/>
  <w16cid:commentId w16cid:paraId="79F3AD61" w16cid:durableId="2228B9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6793B" w14:textId="77777777" w:rsidR="00F31AF4" w:rsidRDefault="00F31AF4">
      <w:pPr>
        <w:spacing w:after="0"/>
      </w:pPr>
      <w:r>
        <w:separator/>
      </w:r>
    </w:p>
  </w:endnote>
  <w:endnote w:type="continuationSeparator" w:id="0">
    <w:p w14:paraId="3FC3E085" w14:textId="77777777" w:rsidR="00F31AF4" w:rsidRDefault="00F31A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6AC87" w14:textId="77777777" w:rsidR="00F31AF4" w:rsidRDefault="00F31AF4">
      <w:r>
        <w:separator/>
      </w:r>
    </w:p>
  </w:footnote>
  <w:footnote w:type="continuationSeparator" w:id="0">
    <w:p w14:paraId="72686FBC" w14:textId="77777777" w:rsidR="00F31AF4" w:rsidRDefault="00F31A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A93012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eljko Rezek">
    <w15:presenceInfo w15:providerId="None" w15:userId="Zeljko Rezek"/>
  </w15:person>
  <w15:person w15:author="Sam Lin">
    <w15:presenceInfo w15:providerId="AD" w15:userId="S-1-5-21-3287905676-4209978783-376184706-230393"/>
  </w15:person>
  <w15:person w15:author="Jonathan Reeves">
    <w15:presenceInfo w15:providerId="AD" w15:userId="S::jonathan.reeves@bwstaff.de::5aeb2a2e-5282-419c-af6f-040634144e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5B78"/>
    <w:rsid w:val="00011C8B"/>
    <w:rsid w:val="0002761C"/>
    <w:rsid w:val="000529A3"/>
    <w:rsid w:val="001064EC"/>
    <w:rsid w:val="001208F9"/>
    <w:rsid w:val="00122273"/>
    <w:rsid w:val="001227E2"/>
    <w:rsid w:val="00127BA3"/>
    <w:rsid w:val="001627A8"/>
    <w:rsid w:val="001779B7"/>
    <w:rsid w:val="001C2028"/>
    <w:rsid w:val="001C6D1C"/>
    <w:rsid w:val="001E6132"/>
    <w:rsid w:val="0020118F"/>
    <w:rsid w:val="00242C43"/>
    <w:rsid w:val="00243906"/>
    <w:rsid w:val="002479F0"/>
    <w:rsid w:val="002803CB"/>
    <w:rsid w:val="002A471A"/>
    <w:rsid w:val="002B4926"/>
    <w:rsid w:val="002E24BB"/>
    <w:rsid w:val="00340387"/>
    <w:rsid w:val="00363295"/>
    <w:rsid w:val="00382959"/>
    <w:rsid w:val="0038574F"/>
    <w:rsid w:val="003D0F1E"/>
    <w:rsid w:val="003E5A6B"/>
    <w:rsid w:val="00402FB3"/>
    <w:rsid w:val="00465971"/>
    <w:rsid w:val="00467DB8"/>
    <w:rsid w:val="004B7926"/>
    <w:rsid w:val="004E29B3"/>
    <w:rsid w:val="00522C1F"/>
    <w:rsid w:val="005478B5"/>
    <w:rsid w:val="005703AB"/>
    <w:rsid w:val="00590D07"/>
    <w:rsid w:val="005D2BE6"/>
    <w:rsid w:val="005F397D"/>
    <w:rsid w:val="005F3FC0"/>
    <w:rsid w:val="00632F38"/>
    <w:rsid w:val="006C2B99"/>
    <w:rsid w:val="007545C6"/>
    <w:rsid w:val="007755E3"/>
    <w:rsid w:val="00784D58"/>
    <w:rsid w:val="00797BA2"/>
    <w:rsid w:val="0081187D"/>
    <w:rsid w:val="00813061"/>
    <w:rsid w:val="00847EFE"/>
    <w:rsid w:val="008513F6"/>
    <w:rsid w:val="008735F9"/>
    <w:rsid w:val="0088115C"/>
    <w:rsid w:val="00892D41"/>
    <w:rsid w:val="008B0DF6"/>
    <w:rsid w:val="008D6863"/>
    <w:rsid w:val="00912532"/>
    <w:rsid w:val="0091314A"/>
    <w:rsid w:val="00930E9D"/>
    <w:rsid w:val="00967259"/>
    <w:rsid w:val="00985802"/>
    <w:rsid w:val="009A6100"/>
    <w:rsid w:val="00A472A9"/>
    <w:rsid w:val="00A942F9"/>
    <w:rsid w:val="00AA4A3E"/>
    <w:rsid w:val="00AB1723"/>
    <w:rsid w:val="00AB7C42"/>
    <w:rsid w:val="00AC7951"/>
    <w:rsid w:val="00AF039E"/>
    <w:rsid w:val="00AF1FF8"/>
    <w:rsid w:val="00AF2269"/>
    <w:rsid w:val="00AF2C73"/>
    <w:rsid w:val="00AF40C9"/>
    <w:rsid w:val="00B22510"/>
    <w:rsid w:val="00B72ACB"/>
    <w:rsid w:val="00B86B75"/>
    <w:rsid w:val="00B957E9"/>
    <w:rsid w:val="00BC48D5"/>
    <w:rsid w:val="00BD21DB"/>
    <w:rsid w:val="00C10152"/>
    <w:rsid w:val="00C32250"/>
    <w:rsid w:val="00C36279"/>
    <w:rsid w:val="00CD5FF7"/>
    <w:rsid w:val="00D049CB"/>
    <w:rsid w:val="00D138BD"/>
    <w:rsid w:val="00D436FA"/>
    <w:rsid w:val="00D44625"/>
    <w:rsid w:val="00D75C24"/>
    <w:rsid w:val="00DC63BE"/>
    <w:rsid w:val="00DE04AB"/>
    <w:rsid w:val="00E02638"/>
    <w:rsid w:val="00E315A3"/>
    <w:rsid w:val="00E3585A"/>
    <w:rsid w:val="00E37033"/>
    <w:rsid w:val="00E417B5"/>
    <w:rsid w:val="00E52F30"/>
    <w:rsid w:val="00E72421"/>
    <w:rsid w:val="00E8617A"/>
    <w:rsid w:val="00E91AAB"/>
    <w:rsid w:val="00EC306E"/>
    <w:rsid w:val="00F059D2"/>
    <w:rsid w:val="00F14853"/>
    <w:rsid w:val="00F276D0"/>
    <w:rsid w:val="00F31AF4"/>
    <w:rsid w:val="00F523C8"/>
    <w:rsid w:val="00FD1D12"/>
    <w:rsid w:val="00FD4DF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D45BB"/>
  <w15:docId w15:val="{E7AA9C70-BCDE-4336-91A1-CE3DED3D8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5F3FC0"/>
    <w:rPr>
      <w:sz w:val="16"/>
      <w:szCs w:val="16"/>
    </w:rPr>
  </w:style>
  <w:style w:type="paragraph" w:styleId="CommentText">
    <w:name w:val="annotation text"/>
    <w:basedOn w:val="Normal"/>
    <w:link w:val="CommentTextChar"/>
    <w:semiHidden/>
    <w:unhideWhenUsed/>
    <w:rsid w:val="005F3FC0"/>
    <w:rPr>
      <w:sz w:val="20"/>
      <w:szCs w:val="20"/>
    </w:rPr>
  </w:style>
  <w:style w:type="character" w:customStyle="1" w:styleId="CommentTextChar">
    <w:name w:val="Comment Text Char"/>
    <w:basedOn w:val="DefaultParagraphFont"/>
    <w:link w:val="CommentText"/>
    <w:semiHidden/>
    <w:rsid w:val="005F3FC0"/>
    <w:rPr>
      <w:sz w:val="20"/>
      <w:szCs w:val="20"/>
    </w:rPr>
  </w:style>
  <w:style w:type="paragraph" w:styleId="CommentSubject">
    <w:name w:val="annotation subject"/>
    <w:basedOn w:val="CommentText"/>
    <w:next w:val="CommentText"/>
    <w:link w:val="CommentSubjectChar"/>
    <w:semiHidden/>
    <w:unhideWhenUsed/>
    <w:rsid w:val="005F3FC0"/>
    <w:rPr>
      <w:b/>
      <w:bCs/>
    </w:rPr>
  </w:style>
  <w:style w:type="character" w:customStyle="1" w:styleId="CommentSubjectChar">
    <w:name w:val="Comment Subject Char"/>
    <w:basedOn w:val="CommentTextChar"/>
    <w:link w:val="CommentSubject"/>
    <w:semiHidden/>
    <w:rsid w:val="005F3FC0"/>
    <w:rPr>
      <w:b/>
      <w:bCs/>
      <w:sz w:val="20"/>
      <w:szCs w:val="20"/>
    </w:rPr>
  </w:style>
  <w:style w:type="paragraph" w:styleId="BalloonText">
    <w:name w:val="Balloon Text"/>
    <w:basedOn w:val="Normal"/>
    <w:link w:val="BalloonTextChar"/>
    <w:semiHidden/>
    <w:unhideWhenUsed/>
    <w:rsid w:val="005F3FC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5F3FC0"/>
    <w:rPr>
      <w:rFonts w:ascii="Segoe UI" w:hAnsi="Segoe UI" w:cs="Segoe UI"/>
      <w:sz w:val="18"/>
      <w:szCs w:val="18"/>
    </w:rPr>
  </w:style>
  <w:style w:type="character" w:styleId="PlaceholderText">
    <w:name w:val="Placeholder Text"/>
    <w:basedOn w:val="DefaultParagraphFont"/>
    <w:semiHidden/>
    <w:rsid w:val="00005B78"/>
    <w:rPr>
      <w:color w:val="808080"/>
    </w:rPr>
  </w:style>
  <w:style w:type="paragraph" w:styleId="Revision">
    <w:name w:val="Revision"/>
    <w:hidden/>
    <w:semiHidden/>
    <w:rsid w:val="00892D4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DA597CBE66E324DA5EC3DF98AF7DB79" ma:contentTypeVersion="10" ma:contentTypeDescription="Create a new document." ma:contentTypeScope="" ma:versionID="54e9029575bef4e9943c7400cd3ac653">
  <xsd:schema xmlns:xsd="http://www.w3.org/2001/XMLSchema" xmlns:xs="http://www.w3.org/2001/XMLSchema" xmlns:p="http://schemas.microsoft.com/office/2006/metadata/properties" xmlns:ns3="7a16784a-1825-41e7-b2bc-193ce8334176" targetNamespace="http://schemas.microsoft.com/office/2006/metadata/properties" ma:root="true" ma:fieldsID="ea40dbee14631121bc0f0e4bd9252c46" ns3:_="">
    <xsd:import namespace="7a16784a-1825-41e7-b2bc-193ce83341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16784a-1825-41e7-b2bc-193ce83341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615E5-4D41-4E89-A40F-956EC02CE7F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ACD709-B70A-49C1-A3C0-2EA51AEB9D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16784a-1825-41e7-b2bc-193ce83341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FFE6A8-126A-4CA9-9C56-0FD7E721043B}">
  <ds:schemaRefs>
    <ds:schemaRef ds:uri="http://schemas.microsoft.com/sharepoint/v3/contenttype/forms"/>
  </ds:schemaRefs>
</ds:datastoreItem>
</file>

<file path=customXml/itemProps4.xml><?xml version="1.0" encoding="utf-8"?>
<ds:datastoreItem xmlns:ds="http://schemas.openxmlformats.org/officeDocument/2006/customXml" ds:itemID="{A1A19A18-D1BF-3240-91D2-188580494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19</Pages>
  <Words>6926</Words>
  <Characters>39479</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Introducing Platform Surface Interior Angle and Its Role in Flake Formation, Size and Shape</vt:lpstr>
    </vt:vector>
  </TitlesOfParts>
  <Company>University of Wollongong</Company>
  <LinksUpToDate>false</LinksUpToDate>
  <CharactersWithSpaces>46313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Introducing Platform Surface Interior Angle and Its Role in Flake Formation, Size and Shape</dc:title>
  <dc:creator>Sam Lin</dc:creator>
  <cp:keywords/>
  <cp:lastModifiedBy>Jonathan Reeves</cp:lastModifiedBy>
  <cp:revision>2</cp:revision>
  <dcterms:created xsi:type="dcterms:W3CDTF">2020-03-27T16:45:00Z</dcterms:created>
  <dcterms:modified xsi:type="dcterms:W3CDTF">2020-03-27T16:45:00Z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Four ways archaeologists have tried to gain insights into how flintknapping creates lithic variability are fracture mechanics, controlled experimentation, replication and attribute studies of lithic assemblages. Of the these, fracture mechanics has the ad</vt:lpwstr>
  </property>
  <property fmtid="{D5CDD505-2E9C-101B-9397-08002B2CF9AE}" pid="3" name="address">
    <vt:lpwstr/>
  </property>
  <property fmtid="{D5CDD505-2E9C-101B-9397-08002B2CF9AE}" pid="4" name="bibliography">
    <vt:lpwstr>bibliography.bib</vt:lpwstr>
  </property>
  <property fmtid="{D5CDD505-2E9C-101B-9397-08002B2CF9AE}" pid="5" name="csl">
    <vt:lpwstr>plos.csl</vt:lpwstr>
  </property>
  <property fmtid="{D5CDD505-2E9C-101B-9397-08002B2CF9AE}" pid="6" name="output">
    <vt:lpwstr>word_document</vt:lpwstr>
  </property>
  <property fmtid="{D5CDD505-2E9C-101B-9397-08002B2CF9AE}" pid="7" name="ContentTypeId">
    <vt:lpwstr>0x0101001DA597CBE66E324DA5EC3DF98AF7DB79</vt:lpwstr>
  </property>
</Properties>
</file>